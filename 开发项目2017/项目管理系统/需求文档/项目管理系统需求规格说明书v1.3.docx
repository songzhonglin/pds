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7D" w:rsidRPr="00A21D52" w:rsidRDefault="00C42BAA" w:rsidP="00C42BAA">
      <w:pPr>
        <w:pStyle w:val="B0"/>
        <w:rPr>
          <w:rFonts w:asciiTheme="minorEastAsia" w:eastAsiaTheme="minorEastAsia" w:hAnsiTheme="minorEastAsia"/>
          <w:color w:val="000000" w:themeColor="text1"/>
        </w:rPr>
      </w:pPr>
      <w:r w:rsidRPr="00A21D52">
        <w:rPr>
          <w:rFonts w:asciiTheme="minorEastAsia" w:eastAsiaTheme="minorEastAsia" w:hAnsiTheme="minorEastAsia"/>
          <w:noProof/>
          <w:color w:val="000000" w:themeColor="text1"/>
        </w:rPr>
        <w:drawing>
          <wp:inline distT="0" distB="0" distL="0" distR="0">
            <wp:extent cx="1304925" cy="685800"/>
            <wp:effectExtent l="0" t="0" r="9525" b="0"/>
            <wp:docPr id="1" name="图片 1"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gy\Desktop\QQ截图20170426135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685800"/>
                    </a:xfrm>
                    <a:prstGeom prst="rect">
                      <a:avLst/>
                    </a:prstGeom>
                    <a:noFill/>
                    <a:ln>
                      <a:noFill/>
                    </a:ln>
                  </pic:spPr>
                </pic:pic>
              </a:graphicData>
            </a:graphic>
          </wp:inline>
        </w:drawing>
      </w:r>
    </w:p>
    <w:p w:rsidR="00242B7D" w:rsidRPr="00A21D52" w:rsidRDefault="00242B7D">
      <w:pPr>
        <w:rPr>
          <w:rFonts w:asciiTheme="minorEastAsia" w:eastAsiaTheme="minorEastAsia" w:hAnsiTheme="minorEastAsia"/>
          <w:color w:val="000000" w:themeColor="text1"/>
        </w:rPr>
      </w:pPr>
    </w:p>
    <w:p w:rsidR="00242B7D" w:rsidRPr="00A21D52" w:rsidRDefault="009B2AC6">
      <w:pPr>
        <w:pStyle w:val="afe"/>
        <w:spacing w:before="407" w:after="407"/>
        <w:rPr>
          <w:rFonts w:asciiTheme="minorEastAsia" w:eastAsiaTheme="minorEastAsia" w:hAnsiTheme="minorEastAsia"/>
          <w:color w:val="000000" w:themeColor="text1"/>
          <w:szCs w:val="72"/>
        </w:rPr>
      </w:pPr>
      <w:r w:rsidRPr="00A21D52">
        <w:rPr>
          <w:rFonts w:asciiTheme="minorEastAsia" w:eastAsiaTheme="minorEastAsia" w:hAnsiTheme="minorEastAsia" w:hint="eastAsia"/>
          <w:color w:val="000000" w:themeColor="text1"/>
          <w:szCs w:val="72"/>
        </w:rPr>
        <w:t>平顶山高新</w:t>
      </w:r>
      <w:r w:rsidR="0070228A" w:rsidRPr="00A21D52">
        <w:rPr>
          <w:rFonts w:asciiTheme="minorEastAsia" w:eastAsiaTheme="minorEastAsia" w:hAnsiTheme="minorEastAsia" w:hint="eastAsia"/>
          <w:color w:val="000000" w:themeColor="text1"/>
          <w:szCs w:val="72"/>
        </w:rPr>
        <w:t>区</w:t>
      </w:r>
    </w:p>
    <w:p w:rsidR="00242B7D" w:rsidRPr="00A21D52" w:rsidRDefault="00F47A5B" w:rsidP="009B2AC6">
      <w:pPr>
        <w:pStyle w:val="afe"/>
        <w:spacing w:before="407" w:after="407"/>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智慧园区项目之项目管理系统</w:t>
      </w:r>
    </w:p>
    <w:p w:rsidR="00F64D30" w:rsidRPr="00A21D52" w:rsidRDefault="00F64D30" w:rsidP="009B2AC6">
      <w:pPr>
        <w:pStyle w:val="afe"/>
        <w:spacing w:before="407" w:after="407"/>
        <w:rPr>
          <w:rFonts w:asciiTheme="minorEastAsia" w:eastAsiaTheme="minorEastAsia" w:hAnsiTheme="minorEastAsia"/>
          <w:color w:val="000000" w:themeColor="text1"/>
          <w:sz w:val="30"/>
          <w:szCs w:val="30"/>
        </w:rPr>
      </w:pPr>
      <w:r w:rsidRPr="00A21D52">
        <w:rPr>
          <w:rFonts w:asciiTheme="minorEastAsia" w:eastAsiaTheme="minorEastAsia" w:hAnsiTheme="minorEastAsia" w:hint="eastAsia"/>
          <w:color w:val="000000" w:themeColor="text1"/>
          <w:sz w:val="30"/>
          <w:szCs w:val="30"/>
        </w:rPr>
        <w:t>需求规格说明书</w:t>
      </w:r>
    </w:p>
    <w:p w:rsidR="00242B7D" w:rsidRPr="00A21D52" w:rsidRDefault="00242B7D">
      <w:pPr>
        <w:rPr>
          <w:rFonts w:asciiTheme="minorEastAsia" w:eastAsiaTheme="minorEastAsia" w:hAnsiTheme="minorEastAsia"/>
          <w:color w:val="000000" w:themeColor="text1"/>
        </w:rPr>
      </w:pPr>
    </w:p>
    <w:p w:rsidR="00242B7D" w:rsidRPr="00A21D52" w:rsidRDefault="00242B7D">
      <w:pPr>
        <w:tabs>
          <w:tab w:val="left" w:pos="8220"/>
        </w:tabs>
        <w:rPr>
          <w:rFonts w:asciiTheme="minorEastAsia" w:eastAsiaTheme="minorEastAsia" w:hAnsiTheme="minorEastAsia"/>
          <w:color w:val="000000" w:themeColor="text1"/>
        </w:rPr>
      </w:pPr>
      <w:r w:rsidRPr="00A21D52">
        <w:rPr>
          <w:rFonts w:asciiTheme="minorEastAsia" w:eastAsiaTheme="minorEastAsia" w:hAnsiTheme="minorEastAsia"/>
          <w:color w:val="000000" w:themeColor="text1"/>
        </w:rPr>
        <w:tab/>
      </w: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rsidP="007251C8">
      <w:pPr>
        <w:widowControl w:val="0"/>
        <w:ind w:leftChars="1465" w:left="3076" w:rightChars="1456" w:right="3058"/>
        <w:jc w:val="distribute"/>
        <w:rPr>
          <w:rFonts w:asciiTheme="minorEastAsia" w:eastAsiaTheme="minorEastAsia" w:hAnsiTheme="minorEastAsia" w:cs="宋体"/>
          <w:color w:val="000000" w:themeColor="text1"/>
          <w:kern w:val="2"/>
          <w:sz w:val="30"/>
          <w:szCs w:val="20"/>
        </w:rPr>
      </w:pPr>
      <w:r w:rsidRPr="00A21D52">
        <w:rPr>
          <w:rFonts w:asciiTheme="minorEastAsia" w:eastAsiaTheme="minorEastAsia" w:hAnsiTheme="minorEastAsia" w:cs="宋体" w:hint="eastAsia"/>
          <w:color w:val="000000" w:themeColor="text1"/>
          <w:kern w:val="2"/>
          <w:sz w:val="30"/>
          <w:szCs w:val="20"/>
        </w:rPr>
        <w:t>江苏风云科技服务有限公司</w:t>
      </w:r>
    </w:p>
    <w:p w:rsidR="00242B7D" w:rsidRPr="00A21D52" w:rsidRDefault="00242B7D">
      <w:pPr>
        <w:widowControl w:val="0"/>
        <w:spacing w:before="80" w:after="80"/>
        <w:ind w:leftChars="771" w:left="2126" w:rightChars="741" w:right="1556" w:hangingChars="338" w:hanging="507"/>
        <w:jc w:val="center"/>
        <w:rPr>
          <w:rFonts w:asciiTheme="minorEastAsia" w:eastAsiaTheme="minorEastAsia" w:hAnsiTheme="minorEastAsia"/>
          <w:color w:val="000000" w:themeColor="text1"/>
          <w:kern w:val="2"/>
          <w:sz w:val="15"/>
          <w:szCs w:val="15"/>
        </w:rPr>
      </w:pPr>
      <w:r w:rsidRPr="00A21D52">
        <w:rPr>
          <w:rFonts w:asciiTheme="minorEastAsia" w:eastAsiaTheme="minorEastAsia" w:hAnsiTheme="minorEastAsia" w:hint="eastAsia"/>
          <w:color w:val="000000" w:themeColor="text1"/>
          <w:kern w:val="2"/>
          <w:sz w:val="15"/>
          <w:szCs w:val="15"/>
        </w:rPr>
        <w:t>JIANGSU</w:t>
      </w:r>
      <w:r w:rsidRPr="00A21D52">
        <w:rPr>
          <w:rFonts w:asciiTheme="minorEastAsia" w:eastAsiaTheme="minorEastAsia" w:hAnsiTheme="minorEastAsia"/>
          <w:color w:val="000000" w:themeColor="text1"/>
          <w:kern w:val="2"/>
          <w:sz w:val="15"/>
          <w:szCs w:val="15"/>
        </w:rPr>
        <w:t xml:space="preserve"> FENGYUN TECHNOLOGY SERVICES CO.</w:t>
      </w:r>
      <w:proofErr w:type="gramStart"/>
      <w:r w:rsidRPr="00A21D52">
        <w:rPr>
          <w:rFonts w:asciiTheme="minorEastAsia" w:eastAsiaTheme="minorEastAsia" w:hAnsiTheme="minorEastAsia"/>
          <w:color w:val="000000" w:themeColor="text1"/>
          <w:kern w:val="2"/>
          <w:sz w:val="15"/>
          <w:szCs w:val="15"/>
        </w:rPr>
        <w:t>,LTD</w:t>
      </w:r>
      <w:proofErr w:type="gramEnd"/>
      <w:r w:rsidRPr="00A21D52">
        <w:rPr>
          <w:rFonts w:asciiTheme="minorEastAsia" w:eastAsiaTheme="minorEastAsia" w:hAnsiTheme="minorEastAsia"/>
          <w:color w:val="000000" w:themeColor="text1"/>
          <w:kern w:val="2"/>
          <w:sz w:val="15"/>
          <w:szCs w:val="15"/>
        </w:rPr>
        <w:t>.</w:t>
      </w:r>
    </w:p>
    <w:p w:rsidR="00242B7D" w:rsidRPr="00A21D52" w:rsidRDefault="00242B7D">
      <w:pPr>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kern w:val="2"/>
          <w:sz w:val="28"/>
        </w:rPr>
        <w:t>2017年</w:t>
      </w:r>
      <w:r w:rsidR="00B26D56" w:rsidRPr="00A21D52">
        <w:rPr>
          <w:rFonts w:asciiTheme="minorEastAsia" w:eastAsiaTheme="minorEastAsia" w:hAnsiTheme="minorEastAsia" w:hint="eastAsia"/>
          <w:color w:val="000000" w:themeColor="text1"/>
          <w:kern w:val="2"/>
          <w:sz w:val="28"/>
        </w:rPr>
        <w:t>09</w:t>
      </w:r>
      <w:r w:rsidRPr="00A21D52">
        <w:rPr>
          <w:rFonts w:asciiTheme="minorEastAsia" w:eastAsiaTheme="minorEastAsia" w:hAnsiTheme="minorEastAsia" w:hint="eastAsia"/>
          <w:color w:val="000000" w:themeColor="text1"/>
          <w:kern w:val="2"/>
          <w:sz w:val="28"/>
        </w:rPr>
        <w:t>月</w:t>
      </w:r>
    </w:p>
    <w:p w:rsidR="00242B7D" w:rsidRPr="00A21D52" w:rsidRDefault="00242B7D">
      <w:pPr>
        <w:jc w:val="center"/>
        <w:rPr>
          <w:rFonts w:asciiTheme="minorEastAsia" w:eastAsiaTheme="minorEastAsia" w:hAnsiTheme="minorEastAsia"/>
          <w:color w:val="000000" w:themeColor="text1"/>
          <w:kern w:val="2"/>
          <w:sz w:val="28"/>
        </w:rPr>
        <w:sectPr w:rsidR="00242B7D" w:rsidRPr="00A21D52">
          <w:headerReference w:type="even" r:id="rId10"/>
          <w:headerReference w:type="default" r:id="rId11"/>
          <w:footerReference w:type="default" r:id="rId12"/>
          <w:headerReference w:type="first" r:id="rId13"/>
          <w:pgSz w:w="11906" w:h="16838"/>
          <w:pgMar w:top="1701" w:right="567" w:bottom="1701" w:left="567" w:header="851" w:footer="851" w:gutter="0"/>
          <w:cols w:space="720"/>
          <w:docGrid w:type="lines" w:linePitch="407"/>
        </w:sectPr>
      </w:pPr>
    </w:p>
    <w:p w:rsidR="00242B7D" w:rsidRPr="00A21D52" w:rsidRDefault="00242B7D">
      <w:pPr>
        <w:pStyle w:val="af4"/>
        <w:tabs>
          <w:tab w:val="center" w:pos="4305"/>
          <w:tab w:val="right" w:pos="8610"/>
        </w:tabs>
        <w:jc w:val="left"/>
        <w:rPr>
          <w:rFonts w:asciiTheme="minorEastAsia" w:eastAsiaTheme="minorEastAsia" w:hAnsiTheme="minorEastAsia"/>
          <w:color w:val="000000" w:themeColor="text1"/>
          <w:sz w:val="44"/>
          <w:szCs w:val="44"/>
        </w:rPr>
      </w:pPr>
      <w:bookmarkStart w:id="0" w:name="_Toc213148661"/>
      <w:bookmarkStart w:id="1" w:name="_Toc212434782"/>
      <w:r w:rsidRPr="00A21D52">
        <w:rPr>
          <w:rFonts w:asciiTheme="minorEastAsia" w:eastAsiaTheme="minorEastAsia" w:hAnsiTheme="minorEastAsia"/>
          <w:color w:val="000000" w:themeColor="text1"/>
          <w:sz w:val="44"/>
          <w:szCs w:val="44"/>
        </w:rPr>
        <w:lastRenderedPageBreak/>
        <w:tab/>
      </w:r>
      <w:bookmarkStart w:id="2" w:name="_Toc492918321"/>
      <w:bookmarkStart w:id="3" w:name="_Toc496369784"/>
      <w:r w:rsidRPr="00A21D52">
        <w:rPr>
          <w:rFonts w:asciiTheme="minorEastAsia" w:eastAsiaTheme="minorEastAsia" w:hAnsiTheme="minorEastAsia" w:hint="eastAsia"/>
          <w:color w:val="000000" w:themeColor="text1"/>
          <w:sz w:val="44"/>
          <w:szCs w:val="44"/>
        </w:rPr>
        <w:t>版本记录</w:t>
      </w:r>
      <w:bookmarkEnd w:id="0"/>
      <w:bookmarkEnd w:id="1"/>
      <w:bookmarkEnd w:id="2"/>
      <w:bookmarkEnd w:id="3"/>
      <w:r w:rsidRPr="00A21D52">
        <w:rPr>
          <w:rFonts w:asciiTheme="minorEastAsia" w:eastAsiaTheme="minorEastAsia" w:hAnsiTheme="minorEastAsia"/>
          <w:color w:val="000000" w:themeColor="text1"/>
          <w:sz w:val="44"/>
          <w:szCs w:val="44"/>
        </w:rPr>
        <w:tab/>
      </w:r>
    </w:p>
    <w:p w:rsidR="00242B7D" w:rsidRPr="00A21D52" w:rsidRDefault="00242B7D">
      <w:pPr>
        <w:pStyle w:val="ae"/>
        <w:rPr>
          <w:rFonts w:asciiTheme="minorEastAsia" w:eastAsiaTheme="minorEastAsia" w:hAnsiTheme="minorEastAsia"/>
          <w:color w:val="000000" w:themeColor="text1"/>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2"/>
        <w:gridCol w:w="1365"/>
        <w:gridCol w:w="945"/>
        <w:gridCol w:w="1926"/>
        <w:gridCol w:w="3365"/>
      </w:tblGrid>
      <w:tr w:rsidR="00B51397" w:rsidRPr="00A21D52" w:rsidTr="00166C61">
        <w:tc>
          <w:tcPr>
            <w:tcW w:w="1012" w:type="dxa"/>
          </w:tcPr>
          <w:p w:rsidR="00242B7D" w:rsidRPr="00A21D52" w:rsidRDefault="00242B7D">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版本号</w:t>
            </w:r>
          </w:p>
        </w:tc>
        <w:tc>
          <w:tcPr>
            <w:tcW w:w="1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时间</w:t>
            </w:r>
          </w:p>
        </w:tc>
        <w:tc>
          <w:tcPr>
            <w:tcW w:w="94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记录人</w:t>
            </w:r>
          </w:p>
        </w:tc>
        <w:tc>
          <w:tcPr>
            <w:tcW w:w="1926"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变更原因</w:t>
            </w:r>
          </w:p>
        </w:tc>
        <w:tc>
          <w:tcPr>
            <w:tcW w:w="3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变更描述</w:t>
            </w:r>
          </w:p>
        </w:tc>
      </w:tr>
      <w:tr w:rsidR="00B51397" w:rsidRPr="00A21D52" w:rsidTr="00166C61">
        <w:tc>
          <w:tcPr>
            <w:tcW w:w="1012" w:type="dxa"/>
          </w:tcPr>
          <w:p w:rsidR="00242B7D" w:rsidRPr="00A21D52" w:rsidRDefault="00277A29" w:rsidP="00277A29">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1.0</w:t>
            </w:r>
          </w:p>
        </w:tc>
        <w:tc>
          <w:tcPr>
            <w:tcW w:w="1365" w:type="dxa"/>
            <w:vAlign w:val="center"/>
          </w:tcPr>
          <w:p w:rsidR="00242B7D" w:rsidRPr="00A21D52" w:rsidRDefault="009B2AC6" w:rsidP="00F64D30">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2017.09.2</w:t>
            </w:r>
            <w:r w:rsidR="00F64D30" w:rsidRPr="00A21D52">
              <w:rPr>
                <w:rFonts w:asciiTheme="minorEastAsia" w:eastAsiaTheme="minorEastAsia" w:hAnsiTheme="minorEastAsia" w:hint="eastAsia"/>
                <w:color w:val="000000" w:themeColor="text1"/>
              </w:rPr>
              <w:t>1</w:t>
            </w:r>
          </w:p>
        </w:tc>
        <w:tc>
          <w:tcPr>
            <w:tcW w:w="945"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1926"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3365" w:type="dxa"/>
            <w:vAlign w:val="center"/>
          </w:tcPr>
          <w:p w:rsidR="00242B7D" w:rsidRPr="00A21D52" w:rsidRDefault="00242B7D">
            <w:pPr>
              <w:pStyle w:val="ae"/>
              <w:ind w:firstLine="0"/>
              <w:rPr>
                <w:rFonts w:asciiTheme="minorEastAsia" w:eastAsiaTheme="minorEastAsia" w:hAnsiTheme="minorEastAsia"/>
                <w:color w:val="000000" w:themeColor="text1"/>
              </w:rPr>
            </w:pPr>
          </w:p>
        </w:tc>
      </w:tr>
    </w:tbl>
    <w:p w:rsidR="00242B7D" w:rsidRPr="00260ABE" w:rsidRDefault="00242B7D">
      <w:pPr>
        <w:pStyle w:val="af4"/>
        <w:spacing w:before="0" w:after="0"/>
        <w:jc w:val="both"/>
        <w:outlineLvl w:val="9"/>
        <w:rPr>
          <w:rFonts w:asciiTheme="minorEastAsia" w:eastAsiaTheme="minorEastAsia" w:hAnsiTheme="minorEastAsia"/>
          <w:b w:val="0"/>
          <w:color w:val="000000" w:themeColor="text1"/>
          <w:sz w:val="16"/>
          <w:szCs w:val="16"/>
        </w:rPr>
      </w:pPr>
      <w:bookmarkStart w:id="4" w:name="_Toc213148662"/>
      <w:bookmarkStart w:id="5" w:name="_Toc212434783"/>
      <w:r w:rsidRPr="00260ABE">
        <w:rPr>
          <w:rFonts w:asciiTheme="minorEastAsia" w:eastAsiaTheme="minorEastAsia" w:hAnsiTheme="minorEastAsia"/>
          <w:b w:val="0"/>
          <w:color w:val="000000" w:themeColor="text1"/>
          <w:sz w:val="16"/>
          <w:szCs w:val="16"/>
        </w:rPr>
        <w:br w:type="page"/>
      </w:r>
    </w:p>
    <w:bookmarkEnd w:id="4"/>
    <w:bookmarkEnd w:id="5"/>
    <w:p w:rsidR="00F64D30" w:rsidRPr="00A21D52" w:rsidRDefault="00F64D30" w:rsidP="00F64D30">
      <w:pPr>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hint="eastAsia"/>
          <w:color w:val="000000"/>
          <w:sz w:val="32"/>
        </w:rPr>
        <w:lastRenderedPageBreak/>
        <w:t>目  录</w:t>
      </w:r>
    </w:p>
    <w:p w:rsidR="003F32AA" w:rsidRDefault="008D56C6">
      <w:pPr>
        <w:pStyle w:val="13"/>
        <w:tabs>
          <w:tab w:val="right" w:leader="dot" w:pos="8493"/>
        </w:tabs>
        <w:rPr>
          <w:rFonts w:asciiTheme="minorHAnsi" w:eastAsiaTheme="minorEastAsia" w:hAnsiTheme="minorHAnsi" w:cstheme="minorBidi"/>
          <w:b w:val="0"/>
          <w:bCs w:val="0"/>
          <w:caps w:val="0"/>
          <w:noProof/>
          <w:kern w:val="2"/>
          <w:szCs w:val="22"/>
        </w:rPr>
      </w:pPr>
      <w:r w:rsidRPr="00A21D52">
        <w:rPr>
          <w:rFonts w:asciiTheme="minorEastAsia" w:eastAsiaTheme="minorEastAsia" w:hAnsiTheme="minorEastAsia"/>
          <w:color w:val="000000"/>
          <w:sz w:val="32"/>
        </w:rPr>
        <w:fldChar w:fldCharType="begin"/>
      </w:r>
      <w:r w:rsidR="00F64D30" w:rsidRPr="00A21D52">
        <w:rPr>
          <w:rFonts w:asciiTheme="minorEastAsia" w:eastAsiaTheme="minorEastAsia" w:hAnsiTheme="minorEastAsia" w:hint="eastAsia"/>
          <w:color w:val="000000"/>
          <w:sz w:val="32"/>
        </w:rPr>
        <w:instrText>TOC \o "1-3" \h \z \u</w:instrText>
      </w:r>
      <w:r w:rsidRPr="00A21D52">
        <w:rPr>
          <w:rFonts w:asciiTheme="minorEastAsia" w:eastAsiaTheme="minorEastAsia" w:hAnsiTheme="minorEastAsia"/>
          <w:color w:val="000000"/>
          <w:sz w:val="32"/>
        </w:rPr>
        <w:fldChar w:fldCharType="separate"/>
      </w:r>
      <w:hyperlink w:anchor="_Toc496369784" w:history="1">
        <w:r w:rsidR="003F32AA" w:rsidRPr="006931D5">
          <w:rPr>
            <w:rStyle w:val="af3"/>
            <w:rFonts w:asciiTheme="minorEastAsia" w:hAnsiTheme="minorEastAsia" w:hint="eastAsia"/>
            <w:noProof/>
          </w:rPr>
          <w:t>版本记录</w:t>
        </w:r>
        <w:r w:rsidR="003F32AA">
          <w:rPr>
            <w:noProof/>
            <w:webHidden/>
          </w:rPr>
          <w:tab/>
        </w:r>
        <w:r w:rsidR="003F32AA">
          <w:rPr>
            <w:noProof/>
            <w:webHidden/>
          </w:rPr>
          <w:fldChar w:fldCharType="begin"/>
        </w:r>
        <w:r w:rsidR="003F32AA">
          <w:rPr>
            <w:noProof/>
            <w:webHidden/>
          </w:rPr>
          <w:instrText xml:space="preserve"> PAGEREF _Toc496369784 \h </w:instrText>
        </w:r>
        <w:r w:rsidR="003F32AA">
          <w:rPr>
            <w:noProof/>
            <w:webHidden/>
          </w:rPr>
        </w:r>
        <w:r w:rsidR="003F32AA">
          <w:rPr>
            <w:noProof/>
            <w:webHidden/>
          </w:rPr>
          <w:fldChar w:fldCharType="separate"/>
        </w:r>
        <w:r w:rsidR="003F32AA">
          <w:rPr>
            <w:noProof/>
            <w:webHidden/>
          </w:rPr>
          <w:t>1</w:t>
        </w:r>
        <w:r w:rsidR="003F32AA">
          <w:rPr>
            <w:noProof/>
            <w:webHidden/>
          </w:rPr>
          <w:fldChar w:fldCharType="end"/>
        </w:r>
      </w:hyperlink>
    </w:p>
    <w:p w:rsidR="003F32AA" w:rsidRDefault="003F32AA">
      <w:pPr>
        <w:pStyle w:val="13"/>
        <w:tabs>
          <w:tab w:val="right" w:leader="dot" w:pos="8493"/>
        </w:tabs>
        <w:rPr>
          <w:rFonts w:asciiTheme="minorHAnsi" w:eastAsiaTheme="minorEastAsia" w:hAnsiTheme="minorHAnsi" w:cstheme="minorBidi"/>
          <w:b w:val="0"/>
          <w:bCs w:val="0"/>
          <w:caps w:val="0"/>
          <w:noProof/>
          <w:kern w:val="2"/>
          <w:szCs w:val="22"/>
        </w:rPr>
      </w:pPr>
      <w:hyperlink w:anchor="_Toc496369785" w:history="1">
        <w:r w:rsidRPr="006931D5">
          <w:rPr>
            <w:rStyle w:val="af3"/>
            <w:rFonts w:asciiTheme="minorEastAsia" w:hAnsiTheme="minorEastAsia" w:hint="eastAsia"/>
            <w:noProof/>
          </w:rPr>
          <w:t>第一章</w:t>
        </w:r>
        <w:r w:rsidRPr="006931D5">
          <w:rPr>
            <w:rStyle w:val="af3"/>
            <w:rFonts w:asciiTheme="minorEastAsia" w:hAnsiTheme="minorEastAsia"/>
            <w:noProof/>
          </w:rPr>
          <w:t xml:space="preserve"> </w:t>
        </w:r>
        <w:r w:rsidRPr="006931D5">
          <w:rPr>
            <w:rStyle w:val="af3"/>
            <w:rFonts w:asciiTheme="minorEastAsia" w:hAnsiTheme="minorEastAsia" w:hint="eastAsia"/>
            <w:noProof/>
          </w:rPr>
          <w:t>引言</w:t>
        </w:r>
        <w:r>
          <w:rPr>
            <w:noProof/>
            <w:webHidden/>
          </w:rPr>
          <w:tab/>
        </w:r>
        <w:r>
          <w:rPr>
            <w:noProof/>
            <w:webHidden/>
          </w:rPr>
          <w:fldChar w:fldCharType="begin"/>
        </w:r>
        <w:r>
          <w:rPr>
            <w:noProof/>
            <w:webHidden/>
          </w:rPr>
          <w:instrText xml:space="preserve"> PAGEREF _Toc496369785 \h </w:instrText>
        </w:r>
        <w:r>
          <w:rPr>
            <w:noProof/>
            <w:webHidden/>
          </w:rPr>
        </w:r>
        <w:r>
          <w:rPr>
            <w:noProof/>
            <w:webHidden/>
          </w:rPr>
          <w:fldChar w:fldCharType="separate"/>
        </w:r>
        <w:r>
          <w:rPr>
            <w:noProof/>
            <w:webHidden/>
          </w:rPr>
          <w:t>3</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86" w:history="1">
        <w:r w:rsidRPr="006931D5">
          <w:rPr>
            <w:rStyle w:val="af3"/>
            <w:rFonts w:asciiTheme="minorEastAsia" w:hAnsiTheme="minorEastAsia"/>
            <w:b/>
            <w:noProof/>
          </w:rPr>
          <w:t>1.1</w:t>
        </w:r>
        <w:r w:rsidRPr="006931D5">
          <w:rPr>
            <w:rStyle w:val="af3"/>
            <w:rFonts w:asciiTheme="minorEastAsia" w:hAnsiTheme="minorEastAsia" w:hint="eastAsia"/>
            <w:b/>
            <w:noProof/>
          </w:rPr>
          <w:t>编写目的</w:t>
        </w:r>
        <w:r>
          <w:rPr>
            <w:noProof/>
            <w:webHidden/>
          </w:rPr>
          <w:tab/>
        </w:r>
        <w:r>
          <w:rPr>
            <w:noProof/>
            <w:webHidden/>
          </w:rPr>
          <w:fldChar w:fldCharType="begin"/>
        </w:r>
        <w:r>
          <w:rPr>
            <w:noProof/>
            <w:webHidden/>
          </w:rPr>
          <w:instrText xml:space="preserve"> PAGEREF _Toc496369786 \h </w:instrText>
        </w:r>
        <w:r>
          <w:rPr>
            <w:noProof/>
            <w:webHidden/>
          </w:rPr>
        </w:r>
        <w:r>
          <w:rPr>
            <w:noProof/>
            <w:webHidden/>
          </w:rPr>
          <w:fldChar w:fldCharType="separate"/>
        </w:r>
        <w:r>
          <w:rPr>
            <w:noProof/>
            <w:webHidden/>
          </w:rPr>
          <w:t>3</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87" w:history="1">
        <w:r w:rsidRPr="006931D5">
          <w:rPr>
            <w:rStyle w:val="af3"/>
            <w:rFonts w:asciiTheme="minorEastAsia" w:hAnsiTheme="minorEastAsia"/>
            <w:b/>
            <w:noProof/>
          </w:rPr>
          <w:t>1.2</w:t>
        </w:r>
        <w:r w:rsidRPr="006931D5">
          <w:rPr>
            <w:rStyle w:val="af3"/>
            <w:rFonts w:asciiTheme="minorEastAsia" w:hAnsiTheme="minorEastAsia" w:hint="eastAsia"/>
            <w:b/>
            <w:noProof/>
          </w:rPr>
          <w:t>编写背景</w:t>
        </w:r>
        <w:r>
          <w:rPr>
            <w:noProof/>
            <w:webHidden/>
          </w:rPr>
          <w:tab/>
        </w:r>
        <w:r>
          <w:rPr>
            <w:noProof/>
            <w:webHidden/>
          </w:rPr>
          <w:fldChar w:fldCharType="begin"/>
        </w:r>
        <w:r>
          <w:rPr>
            <w:noProof/>
            <w:webHidden/>
          </w:rPr>
          <w:instrText xml:space="preserve"> PAGEREF _Toc496369787 \h </w:instrText>
        </w:r>
        <w:r>
          <w:rPr>
            <w:noProof/>
            <w:webHidden/>
          </w:rPr>
        </w:r>
        <w:r>
          <w:rPr>
            <w:noProof/>
            <w:webHidden/>
          </w:rPr>
          <w:fldChar w:fldCharType="separate"/>
        </w:r>
        <w:r>
          <w:rPr>
            <w:noProof/>
            <w:webHidden/>
          </w:rPr>
          <w:t>3</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88" w:history="1">
        <w:r w:rsidRPr="006931D5">
          <w:rPr>
            <w:rStyle w:val="af3"/>
            <w:rFonts w:asciiTheme="minorEastAsia" w:hAnsiTheme="minorEastAsia"/>
            <w:b/>
            <w:noProof/>
          </w:rPr>
          <w:t xml:space="preserve">1.3 </w:t>
        </w:r>
        <w:r w:rsidRPr="006931D5">
          <w:rPr>
            <w:rStyle w:val="af3"/>
            <w:rFonts w:asciiTheme="minorEastAsia" w:hAnsiTheme="minorEastAsia" w:hint="eastAsia"/>
            <w:b/>
            <w:noProof/>
          </w:rPr>
          <w:t>参考资料</w:t>
        </w:r>
        <w:r>
          <w:rPr>
            <w:noProof/>
            <w:webHidden/>
          </w:rPr>
          <w:tab/>
        </w:r>
        <w:r>
          <w:rPr>
            <w:noProof/>
            <w:webHidden/>
          </w:rPr>
          <w:fldChar w:fldCharType="begin"/>
        </w:r>
        <w:r>
          <w:rPr>
            <w:noProof/>
            <w:webHidden/>
          </w:rPr>
          <w:instrText xml:space="preserve"> PAGEREF _Toc496369788 \h </w:instrText>
        </w:r>
        <w:r>
          <w:rPr>
            <w:noProof/>
            <w:webHidden/>
          </w:rPr>
        </w:r>
        <w:r>
          <w:rPr>
            <w:noProof/>
            <w:webHidden/>
          </w:rPr>
          <w:fldChar w:fldCharType="separate"/>
        </w:r>
        <w:r>
          <w:rPr>
            <w:noProof/>
            <w:webHidden/>
          </w:rPr>
          <w:t>3</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89" w:history="1">
        <w:r w:rsidRPr="006931D5">
          <w:rPr>
            <w:rStyle w:val="af3"/>
            <w:rFonts w:asciiTheme="minorEastAsia" w:hAnsiTheme="minorEastAsia"/>
            <w:b/>
            <w:noProof/>
          </w:rPr>
          <w:t xml:space="preserve">1.4 </w:t>
        </w:r>
        <w:r w:rsidRPr="006931D5">
          <w:rPr>
            <w:rStyle w:val="af3"/>
            <w:rFonts w:asciiTheme="minorEastAsia" w:hAnsiTheme="minorEastAsia" w:hint="eastAsia"/>
            <w:b/>
            <w:noProof/>
          </w:rPr>
          <w:t>读者对象</w:t>
        </w:r>
        <w:r>
          <w:rPr>
            <w:noProof/>
            <w:webHidden/>
          </w:rPr>
          <w:tab/>
        </w:r>
        <w:r>
          <w:rPr>
            <w:noProof/>
            <w:webHidden/>
          </w:rPr>
          <w:fldChar w:fldCharType="begin"/>
        </w:r>
        <w:r>
          <w:rPr>
            <w:noProof/>
            <w:webHidden/>
          </w:rPr>
          <w:instrText xml:space="preserve"> PAGEREF _Toc496369789 \h </w:instrText>
        </w:r>
        <w:r>
          <w:rPr>
            <w:noProof/>
            <w:webHidden/>
          </w:rPr>
        </w:r>
        <w:r>
          <w:rPr>
            <w:noProof/>
            <w:webHidden/>
          </w:rPr>
          <w:fldChar w:fldCharType="separate"/>
        </w:r>
        <w:r>
          <w:rPr>
            <w:noProof/>
            <w:webHidden/>
          </w:rPr>
          <w:t>3</w:t>
        </w:r>
        <w:r>
          <w:rPr>
            <w:noProof/>
            <w:webHidden/>
          </w:rPr>
          <w:fldChar w:fldCharType="end"/>
        </w:r>
      </w:hyperlink>
    </w:p>
    <w:p w:rsidR="003F32AA" w:rsidRDefault="003F32AA">
      <w:pPr>
        <w:pStyle w:val="13"/>
        <w:tabs>
          <w:tab w:val="right" w:leader="dot" w:pos="8493"/>
        </w:tabs>
        <w:rPr>
          <w:rFonts w:asciiTheme="minorHAnsi" w:eastAsiaTheme="minorEastAsia" w:hAnsiTheme="minorHAnsi" w:cstheme="minorBidi"/>
          <w:b w:val="0"/>
          <w:bCs w:val="0"/>
          <w:caps w:val="0"/>
          <w:noProof/>
          <w:kern w:val="2"/>
          <w:szCs w:val="22"/>
        </w:rPr>
      </w:pPr>
      <w:hyperlink w:anchor="_Toc496369790" w:history="1">
        <w:r w:rsidRPr="006931D5">
          <w:rPr>
            <w:rStyle w:val="af3"/>
            <w:rFonts w:asciiTheme="minorEastAsia" w:hAnsiTheme="minorEastAsia" w:hint="eastAsia"/>
            <w:noProof/>
          </w:rPr>
          <w:t>第二章</w:t>
        </w:r>
        <w:r w:rsidRPr="006931D5">
          <w:rPr>
            <w:rStyle w:val="af3"/>
            <w:rFonts w:asciiTheme="minorEastAsia" w:hAnsiTheme="minorEastAsia"/>
            <w:noProof/>
          </w:rPr>
          <w:t xml:space="preserve"> </w:t>
        </w:r>
        <w:r w:rsidRPr="006931D5">
          <w:rPr>
            <w:rStyle w:val="af3"/>
            <w:rFonts w:asciiTheme="minorEastAsia" w:hAnsiTheme="minorEastAsia" w:hint="eastAsia"/>
            <w:noProof/>
          </w:rPr>
          <w:t>任务概述</w:t>
        </w:r>
        <w:r>
          <w:rPr>
            <w:noProof/>
            <w:webHidden/>
          </w:rPr>
          <w:tab/>
        </w:r>
        <w:r>
          <w:rPr>
            <w:noProof/>
            <w:webHidden/>
          </w:rPr>
          <w:fldChar w:fldCharType="begin"/>
        </w:r>
        <w:r>
          <w:rPr>
            <w:noProof/>
            <w:webHidden/>
          </w:rPr>
          <w:instrText xml:space="preserve"> PAGEREF _Toc496369790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91" w:history="1">
        <w:r w:rsidRPr="006931D5">
          <w:rPr>
            <w:rStyle w:val="af3"/>
            <w:rFonts w:asciiTheme="minorEastAsia" w:hAnsiTheme="minorEastAsia"/>
            <w:b/>
            <w:noProof/>
          </w:rPr>
          <w:t>2.1</w:t>
        </w:r>
        <w:r w:rsidRPr="006931D5">
          <w:rPr>
            <w:rStyle w:val="af3"/>
            <w:rFonts w:asciiTheme="minorEastAsia" w:hAnsiTheme="minorEastAsia" w:hint="eastAsia"/>
            <w:b/>
            <w:noProof/>
          </w:rPr>
          <w:t>项目概述</w:t>
        </w:r>
        <w:r>
          <w:rPr>
            <w:noProof/>
            <w:webHidden/>
          </w:rPr>
          <w:tab/>
        </w:r>
        <w:r>
          <w:rPr>
            <w:noProof/>
            <w:webHidden/>
          </w:rPr>
          <w:fldChar w:fldCharType="begin"/>
        </w:r>
        <w:r>
          <w:rPr>
            <w:noProof/>
            <w:webHidden/>
          </w:rPr>
          <w:instrText xml:space="preserve"> PAGEREF _Toc496369791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92" w:history="1">
        <w:r w:rsidRPr="006931D5">
          <w:rPr>
            <w:rStyle w:val="af3"/>
            <w:rFonts w:asciiTheme="minorEastAsia" w:hAnsiTheme="minorEastAsia"/>
            <w:b/>
            <w:noProof/>
          </w:rPr>
          <w:t>2.2</w:t>
        </w:r>
        <w:r w:rsidRPr="006931D5">
          <w:rPr>
            <w:rStyle w:val="af3"/>
            <w:rFonts w:asciiTheme="minorEastAsia" w:hAnsiTheme="minorEastAsia" w:hint="eastAsia"/>
            <w:b/>
            <w:noProof/>
          </w:rPr>
          <w:t>建设目标</w:t>
        </w:r>
        <w:r>
          <w:rPr>
            <w:noProof/>
            <w:webHidden/>
          </w:rPr>
          <w:tab/>
        </w:r>
        <w:r>
          <w:rPr>
            <w:noProof/>
            <w:webHidden/>
          </w:rPr>
          <w:fldChar w:fldCharType="begin"/>
        </w:r>
        <w:r>
          <w:rPr>
            <w:noProof/>
            <w:webHidden/>
          </w:rPr>
          <w:instrText xml:space="preserve"> PAGEREF _Toc496369792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13"/>
        <w:tabs>
          <w:tab w:val="right" w:leader="dot" w:pos="8493"/>
        </w:tabs>
        <w:rPr>
          <w:rFonts w:asciiTheme="minorHAnsi" w:eastAsiaTheme="minorEastAsia" w:hAnsiTheme="minorHAnsi" w:cstheme="minorBidi"/>
          <w:b w:val="0"/>
          <w:bCs w:val="0"/>
          <w:caps w:val="0"/>
          <w:noProof/>
          <w:kern w:val="2"/>
          <w:szCs w:val="22"/>
        </w:rPr>
      </w:pPr>
      <w:hyperlink w:anchor="_Toc496369793" w:history="1">
        <w:r w:rsidRPr="006931D5">
          <w:rPr>
            <w:rStyle w:val="af3"/>
            <w:rFonts w:asciiTheme="minorEastAsia" w:hAnsiTheme="minorEastAsia" w:hint="eastAsia"/>
            <w:noProof/>
          </w:rPr>
          <w:t>第三章</w:t>
        </w:r>
        <w:r w:rsidRPr="006931D5">
          <w:rPr>
            <w:rStyle w:val="af3"/>
            <w:rFonts w:asciiTheme="minorEastAsia" w:hAnsiTheme="minorEastAsia"/>
            <w:noProof/>
          </w:rPr>
          <w:t xml:space="preserve"> </w:t>
        </w:r>
        <w:r w:rsidRPr="006931D5">
          <w:rPr>
            <w:rStyle w:val="af3"/>
            <w:rFonts w:asciiTheme="minorEastAsia" w:hAnsiTheme="minorEastAsia" w:hint="eastAsia"/>
            <w:noProof/>
          </w:rPr>
          <w:t>需求概述</w:t>
        </w:r>
        <w:r>
          <w:rPr>
            <w:noProof/>
            <w:webHidden/>
          </w:rPr>
          <w:tab/>
        </w:r>
        <w:r>
          <w:rPr>
            <w:noProof/>
            <w:webHidden/>
          </w:rPr>
          <w:fldChar w:fldCharType="begin"/>
        </w:r>
        <w:r>
          <w:rPr>
            <w:noProof/>
            <w:webHidden/>
          </w:rPr>
          <w:instrText xml:space="preserve"> PAGEREF _Toc496369793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94" w:history="1">
        <w:r w:rsidRPr="006931D5">
          <w:rPr>
            <w:rStyle w:val="af3"/>
            <w:rFonts w:asciiTheme="minorEastAsia" w:hAnsiTheme="minorEastAsia"/>
            <w:b/>
            <w:noProof/>
          </w:rPr>
          <w:t>3.1</w:t>
        </w:r>
        <w:r w:rsidRPr="006931D5">
          <w:rPr>
            <w:rStyle w:val="af3"/>
            <w:rFonts w:asciiTheme="minorEastAsia" w:hAnsiTheme="minorEastAsia" w:hint="eastAsia"/>
            <w:b/>
            <w:noProof/>
          </w:rPr>
          <w:t>用户需求</w:t>
        </w:r>
        <w:r>
          <w:rPr>
            <w:noProof/>
            <w:webHidden/>
          </w:rPr>
          <w:tab/>
        </w:r>
        <w:r>
          <w:rPr>
            <w:noProof/>
            <w:webHidden/>
          </w:rPr>
          <w:fldChar w:fldCharType="begin"/>
        </w:r>
        <w:r>
          <w:rPr>
            <w:noProof/>
            <w:webHidden/>
          </w:rPr>
          <w:instrText xml:space="preserve"> PAGEREF _Toc496369794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795" w:history="1">
        <w:r w:rsidRPr="006931D5">
          <w:rPr>
            <w:rStyle w:val="af3"/>
            <w:rFonts w:asciiTheme="minorEastAsia" w:hAnsiTheme="minorEastAsia"/>
            <w:noProof/>
          </w:rPr>
          <w:t>3.1.1.</w:t>
        </w:r>
        <w:r w:rsidRPr="006931D5">
          <w:rPr>
            <w:rStyle w:val="af3"/>
            <w:rFonts w:asciiTheme="minorEastAsia" w:hAnsiTheme="minorEastAsia" w:hint="eastAsia"/>
            <w:noProof/>
          </w:rPr>
          <w:t>系统角色定义</w:t>
        </w:r>
        <w:r>
          <w:rPr>
            <w:noProof/>
            <w:webHidden/>
          </w:rPr>
          <w:tab/>
        </w:r>
        <w:r>
          <w:rPr>
            <w:noProof/>
            <w:webHidden/>
          </w:rPr>
          <w:fldChar w:fldCharType="begin"/>
        </w:r>
        <w:r>
          <w:rPr>
            <w:noProof/>
            <w:webHidden/>
          </w:rPr>
          <w:instrText xml:space="preserve"> PAGEREF _Toc496369795 \h </w:instrText>
        </w:r>
        <w:r>
          <w:rPr>
            <w:noProof/>
            <w:webHidden/>
          </w:rPr>
        </w:r>
        <w:r>
          <w:rPr>
            <w:noProof/>
            <w:webHidden/>
          </w:rPr>
          <w:fldChar w:fldCharType="separate"/>
        </w:r>
        <w:r>
          <w:rPr>
            <w:noProof/>
            <w:webHidden/>
          </w:rPr>
          <w:t>4</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796" w:history="1">
        <w:r w:rsidRPr="006931D5">
          <w:rPr>
            <w:rStyle w:val="af3"/>
            <w:rFonts w:asciiTheme="minorEastAsia" w:hAnsiTheme="minorEastAsia"/>
            <w:noProof/>
          </w:rPr>
          <w:t>3.1.2.</w:t>
        </w:r>
        <w:r w:rsidRPr="006931D5">
          <w:rPr>
            <w:rStyle w:val="af3"/>
            <w:rFonts w:asciiTheme="minorEastAsia" w:hAnsiTheme="minorEastAsia" w:hint="eastAsia"/>
            <w:noProof/>
          </w:rPr>
          <w:t>用户特点</w:t>
        </w:r>
        <w:r>
          <w:rPr>
            <w:noProof/>
            <w:webHidden/>
          </w:rPr>
          <w:tab/>
        </w:r>
        <w:r>
          <w:rPr>
            <w:noProof/>
            <w:webHidden/>
          </w:rPr>
          <w:fldChar w:fldCharType="begin"/>
        </w:r>
        <w:r>
          <w:rPr>
            <w:noProof/>
            <w:webHidden/>
          </w:rPr>
          <w:instrText xml:space="preserve"> PAGEREF _Toc496369796 \h </w:instrText>
        </w:r>
        <w:r>
          <w:rPr>
            <w:noProof/>
            <w:webHidden/>
          </w:rPr>
        </w:r>
        <w:r>
          <w:rPr>
            <w:noProof/>
            <w:webHidden/>
          </w:rPr>
          <w:fldChar w:fldCharType="separate"/>
        </w:r>
        <w:r>
          <w:rPr>
            <w:noProof/>
            <w:webHidden/>
          </w:rPr>
          <w:t>5</w:t>
        </w:r>
        <w:r>
          <w:rPr>
            <w:noProof/>
            <w:webHidden/>
          </w:rPr>
          <w:fldChar w:fldCharType="end"/>
        </w:r>
      </w:hyperlink>
    </w:p>
    <w:p w:rsidR="003F32AA" w:rsidRDefault="003F32AA">
      <w:pPr>
        <w:pStyle w:val="20"/>
        <w:tabs>
          <w:tab w:val="right" w:leader="dot" w:pos="8493"/>
        </w:tabs>
        <w:rPr>
          <w:rFonts w:asciiTheme="minorHAnsi" w:eastAsiaTheme="minorEastAsia" w:hAnsiTheme="minorHAnsi" w:cstheme="minorBidi"/>
          <w:smallCaps w:val="0"/>
          <w:noProof/>
          <w:kern w:val="2"/>
          <w:szCs w:val="22"/>
        </w:rPr>
      </w:pPr>
      <w:hyperlink w:anchor="_Toc496369797" w:history="1">
        <w:r w:rsidRPr="006931D5">
          <w:rPr>
            <w:rStyle w:val="af3"/>
            <w:rFonts w:asciiTheme="minorEastAsia" w:hAnsiTheme="minorEastAsia"/>
            <w:b/>
            <w:noProof/>
          </w:rPr>
          <w:t>3.2.</w:t>
        </w:r>
        <w:r w:rsidRPr="006931D5">
          <w:rPr>
            <w:rStyle w:val="af3"/>
            <w:rFonts w:asciiTheme="minorEastAsia" w:hAnsiTheme="minorEastAsia" w:hint="eastAsia"/>
            <w:b/>
            <w:noProof/>
          </w:rPr>
          <w:t>功能需求</w:t>
        </w:r>
        <w:r>
          <w:rPr>
            <w:noProof/>
            <w:webHidden/>
          </w:rPr>
          <w:tab/>
        </w:r>
        <w:r>
          <w:rPr>
            <w:noProof/>
            <w:webHidden/>
          </w:rPr>
          <w:fldChar w:fldCharType="begin"/>
        </w:r>
        <w:r>
          <w:rPr>
            <w:noProof/>
            <w:webHidden/>
          </w:rPr>
          <w:instrText xml:space="preserve"> PAGEREF _Toc496369797 \h </w:instrText>
        </w:r>
        <w:r>
          <w:rPr>
            <w:noProof/>
            <w:webHidden/>
          </w:rPr>
        </w:r>
        <w:r>
          <w:rPr>
            <w:noProof/>
            <w:webHidden/>
          </w:rPr>
          <w:fldChar w:fldCharType="separate"/>
        </w:r>
        <w:r>
          <w:rPr>
            <w:noProof/>
            <w:webHidden/>
          </w:rPr>
          <w:t>6</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798" w:history="1">
        <w:r w:rsidRPr="006931D5">
          <w:rPr>
            <w:rStyle w:val="af3"/>
            <w:rFonts w:asciiTheme="minorEastAsia" w:hAnsiTheme="minorEastAsia"/>
            <w:noProof/>
          </w:rPr>
          <w:t>3.2.1.</w:t>
        </w:r>
        <w:r w:rsidRPr="006931D5">
          <w:rPr>
            <w:rStyle w:val="af3"/>
            <w:rFonts w:asciiTheme="minorEastAsia" w:hAnsiTheme="minorEastAsia" w:hint="eastAsia"/>
            <w:noProof/>
          </w:rPr>
          <w:t>功能结构一</w:t>
        </w:r>
        <w:r w:rsidRPr="006931D5">
          <w:rPr>
            <w:rStyle w:val="af3"/>
            <w:rFonts w:asciiTheme="minorEastAsia" w:hAnsiTheme="minorEastAsia" w:hint="eastAsia"/>
            <w:noProof/>
          </w:rPr>
          <w:t>览</w:t>
        </w:r>
        <w:r>
          <w:rPr>
            <w:noProof/>
            <w:webHidden/>
          </w:rPr>
          <w:tab/>
        </w:r>
        <w:r>
          <w:rPr>
            <w:noProof/>
            <w:webHidden/>
          </w:rPr>
          <w:fldChar w:fldCharType="begin"/>
        </w:r>
        <w:r>
          <w:rPr>
            <w:noProof/>
            <w:webHidden/>
          </w:rPr>
          <w:instrText xml:space="preserve"> PAGEREF _Toc496369798 \h </w:instrText>
        </w:r>
        <w:r>
          <w:rPr>
            <w:noProof/>
            <w:webHidden/>
          </w:rPr>
        </w:r>
        <w:r>
          <w:rPr>
            <w:noProof/>
            <w:webHidden/>
          </w:rPr>
          <w:fldChar w:fldCharType="separate"/>
        </w:r>
        <w:r>
          <w:rPr>
            <w:noProof/>
            <w:webHidden/>
          </w:rPr>
          <w:t>6</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0" w:history="1">
        <w:r w:rsidRPr="006931D5">
          <w:rPr>
            <w:rStyle w:val="af3"/>
            <w:rFonts w:asciiTheme="minorEastAsia" w:hAnsiTheme="minorEastAsia"/>
            <w:noProof/>
          </w:rPr>
          <w:t>3.2.2.</w:t>
        </w:r>
        <w:r w:rsidRPr="006931D5">
          <w:rPr>
            <w:rStyle w:val="af3"/>
            <w:rFonts w:asciiTheme="minorEastAsia" w:hAnsiTheme="minorEastAsia" w:hint="eastAsia"/>
            <w:noProof/>
          </w:rPr>
          <w:t>用户登录</w:t>
        </w:r>
        <w:r>
          <w:rPr>
            <w:noProof/>
            <w:webHidden/>
          </w:rPr>
          <w:tab/>
        </w:r>
        <w:r>
          <w:rPr>
            <w:noProof/>
            <w:webHidden/>
          </w:rPr>
          <w:fldChar w:fldCharType="begin"/>
        </w:r>
        <w:r>
          <w:rPr>
            <w:noProof/>
            <w:webHidden/>
          </w:rPr>
          <w:instrText xml:space="preserve"> PAGEREF _Toc496369800 \h </w:instrText>
        </w:r>
        <w:r>
          <w:rPr>
            <w:noProof/>
            <w:webHidden/>
          </w:rPr>
        </w:r>
        <w:r>
          <w:rPr>
            <w:noProof/>
            <w:webHidden/>
          </w:rPr>
          <w:fldChar w:fldCharType="separate"/>
        </w:r>
        <w:r>
          <w:rPr>
            <w:noProof/>
            <w:webHidden/>
          </w:rPr>
          <w:t>7</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1" w:history="1">
        <w:r w:rsidRPr="006931D5">
          <w:rPr>
            <w:rStyle w:val="af3"/>
            <w:rFonts w:asciiTheme="minorEastAsia" w:hAnsiTheme="minorEastAsia"/>
            <w:noProof/>
          </w:rPr>
          <w:t>3.2.3.</w:t>
        </w:r>
        <w:r w:rsidRPr="006931D5">
          <w:rPr>
            <w:rStyle w:val="af3"/>
            <w:rFonts w:asciiTheme="minorEastAsia" w:hAnsiTheme="minorEastAsia" w:hint="eastAsia"/>
            <w:noProof/>
          </w:rPr>
          <w:t>基础项目库</w:t>
        </w:r>
        <w:r>
          <w:rPr>
            <w:noProof/>
            <w:webHidden/>
          </w:rPr>
          <w:tab/>
        </w:r>
        <w:r>
          <w:rPr>
            <w:noProof/>
            <w:webHidden/>
          </w:rPr>
          <w:fldChar w:fldCharType="begin"/>
        </w:r>
        <w:r>
          <w:rPr>
            <w:noProof/>
            <w:webHidden/>
          </w:rPr>
          <w:instrText xml:space="preserve"> PAGEREF _Toc496369801 \h </w:instrText>
        </w:r>
        <w:r>
          <w:rPr>
            <w:noProof/>
            <w:webHidden/>
          </w:rPr>
        </w:r>
        <w:r>
          <w:rPr>
            <w:noProof/>
            <w:webHidden/>
          </w:rPr>
          <w:fldChar w:fldCharType="separate"/>
        </w:r>
        <w:r>
          <w:rPr>
            <w:noProof/>
            <w:webHidden/>
          </w:rPr>
          <w:t>7</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2" w:history="1">
        <w:r w:rsidRPr="006931D5">
          <w:rPr>
            <w:rStyle w:val="af3"/>
            <w:rFonts w:asciiTheme="minorEastAsia" w:hAnsiTheme="minorEastAsia"/>
            <w:noProof/>
          </w:rPr>
          <w:t>3.2.4.</w:t>
        </w:r>
        <w:r w:rsidRPr="006931D5">
          <w:rPr>
            <w:rStyle w:val="af3"/>
            <w:rFonts w:asciiTheme="minorEastAsia" w:hAnsiTheme="minorEastAsia" w:hint="eastAsia"/>
            <w:noProof/>
          </w:rPr>
          <w:t>我的工作</w:t>
        </w:r>
        <w:r>
          <w:rPr>
            <w:noProof/>
            <w:webHidden/>
          </w:rPr>
          <w:tab/>
        </w:r>
        <w:r>
          <w:rPr>
            <w:noProof/>
            <w:webHidden/>
          </w:rPr>
          <w:fldChar w:fldCharType="begin"/>
        </w:r>
        <w:r>
          <w:rPr>
            <w:noProof/>
            <w:webHidden/>
          </w:rPr>
          <w:instrText xml:space="preserve"> PAGEREF _Toc496369802 \h </w:instrText>
        </w:r>
        <w:r>
          <w:rPr>
            <w:noProof/>
            <w:webHidden/>
          </w:rPr>
        </w:r>
        <w:r>
          <w:rPr>
            <w:noProof/>
            <w:webHidden/>
          </w:rPr>
          <w:fldChar w:fldCharType="separate"/>
        </w:r>
        <w:r>
          <w:rPr>
            <w:noProof/>
            <w:webHidden/>
          </w:rPr>
          <w:t>10</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3" w:history="1">
        <w:r w:rsidRPr="006931D5">
          <w:rPr>
            <w:rStyle w:val="af3"/>
            <w:rFonts w:asciiTheme="minorEastAsia" w:hAnsiTheme="minorEastAsia"/>
            <w:noProof/>
          </w:rPr>
          <w:t>3.2.5.</w:t>
        </w:r>
        <w:r w:rsidRPr="006931D5">
          <w:rPr>
            <w:rStyle w:val="af3"/>
            <w:rFonts w:asciiTheme="minorEastAsia" w:hAnsiTheme="minorEastAsia" w:hint="eastAsia"/>
            <w:noProof/>
          </w:rPr>
          <w:t>报表</w:t>
        </w:r>
        <w:r>
          <w:rPr>
            <w:noProof/>
            <w:webHidden/>
          </w:rPr>
          <w:tab/>
        </w:r>
        <w:r>
          <w:rPr>
            <w:noProof/>
            <w:webHidden/>
          </w:rPr>
          <w:fldChar w:fldCharType="begin"/>
        </w:r>
        <w:r>
          <w:rPr>
            <w:noProof/>
            <w:webHidden/>
          </w:rPr>
          <w:instrText xml:space="preserve"> PAGEREF _Toc496369803 \h </w:instrText>
        </w:r>
        <w:r>
          <w:rPr>
            <w:noProof/>
            <w:webHidden/>
          </w:rPr>
        </w:r>
        <w:r>
          <w:rPr>
            <w:noProof/>
            <w:webHidden/>
          </w:rPr>
          <w:fldChar w:fldCharType="separate"/>
        </w:r>
        <w:r>
          <w:rPr>
            <w:noProof/>
            <w:webHidden/>
          </w:rPr>
          <w:t>10</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4" w:history="1">
        <w:r w:rsidRPr="006931D5">
          <w:rPr>
            <w:rStyle w:val="af3"/>
            <w:rFonts w:asciiTheme="minorEastAsia" w:hAnsiTheme="minorEastAsia"/>
            <w:noProof/>
          </w:rPr>
          <w:t>3.2.6.</w:t>
        </w:r>
        <w:r w:rsidRPr="006931D5">
          <w:rPr>
            <w:rStyle w:val="af3"/>
            <w:rFonts w:asciiTheme="minorEastAsia" w:hAnsiTheme="minorEastAsia" w:hint="eastAsia"/>
            <w:noProof/>
          </w:rPr>
          <w:t>系统管理</w:t>
        </w:r>
        <w:r>
          <w:rPr>
            <w:noProof/>
            <w:webHidden/>
          </w:rPr>
          <w:tab/>
        </w:r>
        <w:r>
          <w:rPr>
            <w:noProof/>
            <w:webHidden/>
          </w:rPr>
          <w:fldChar w:fldCharType="begin"/>
        </w:r>
        <w:r>
          <w:rPr>
            <w:noProof/>
            <w:webHidden/>
          </w:rPr>
          <w:instrText xml:space="preserve"> PAGEREF _Toc496369804 \h </w:instrText>
        </w:r>
        <w:r>
          <w:rPr>
            <w:noProof/>
            <w:webHidden/>
          </w:rPr>
        </w:r>
        <w:r>
          <w:rPr>
            <w:noProof/>
            <w:webHidden/>
          </w:rPr>
          <w:fldChar w:fldCharType="separate"/>
        </w:r>
        <w:r>
          <w:rPr>
            <w:noProof/>
            <w:webHidden/>
          </w:rPr>
          <w:t>11</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5" w:history="1">
        <w:r w:rsidRPr="006931D5">
          <w:rPr>
            <w:rStyle w:val="af3"/>
            <w:rFonts w:asciiTheme="minorEastAsia" w:hAnsiTheme="minorEastAsia"/>
            <w:noProof/>
          </w:rPr>
          <w:t>3.2.7.</w:t>
        </w:r>
        <w:r w:rsidRPr="006931D5">
          <w:rPr>
            <w:rStyle w:val="af3"/>
            <w:rFonts w:asciiTheme="minorEastAsia" w:hAnsiTheme="minorEastAsia" w:hint="eastAsia"/>
            <w:noProof/>
          </w:rPr>
          <w:t>首页</w:t>
        </w:r>
        <w:r>
          <w:rPr>
            <w:noProof/>
            <w:webHidden/>
          </w:rPr>
          <w:tab/>
        </w:r>
        <w:r>
          <w:rPr>
            <w:noProof/>
            <w:webHidden/>
          </w:rPr>
          <w:fldChar w:fldCharType="begin"/>
        </w:r>
        <w:r>
          <w:rPr>
            <w:noProof/>
            <w:webHidden/>
          </w:rPr>
          <w:instrText xml:space="preserve"> PAGEREF _Toc496369805 \h </w:instrText>
        </w:r>
        <w:r>
          <w:rPr>
            <w:noProof/>
            <w:webHidden/>
          </w:rPr>
        </w:r>
        <w:r>
          <w:rPr>
            <w:noProof/>
            <w:webHidden/>
          </w:rPr>
          <w:fldChar w:fldCharType="separate"/>
        </w:r>
        <w:r>
          <w:rPr>
            <w:noProof/>
            <w:webHidden/>
          </w:rPr>
          <w:t>12</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6" w:history="1">
        <w:r w:rsidRPr="006931D5">
          <w:rPr>
            <w:rStyle w:val="af3"/>
            <w:rFonts w:asciiTheme="minorEastAsia" w:hAnsiTheme="minorEastAsia"/>
            <w:noProof/>
          </w:rPr>
          <w:t>3.2.8.</w:t>
        </w:r>
        <w:r w:rsidRPr="006931D5">
          <w:rPr>
            <w:rStyle w:val="af3"/>
            <w:rFonts w:asciiTheme="minorEastAsia" w:hAnsiTheme="minorEastAsia" w:hint="eastAsia"/>
            <w:noProof/>
          </w:rPr>
          <w:t>工作进展</w:t>
        </w:r>
        <w:r>
          <w:rPr>
            <w:noProof/>
            <w:webHidden/>
          </w:rPr>
          <w:tab/>
        </w:r>
        <w:r>
          <w:rPr>
            <w:noProof/>
            <w:webHidden/>
          </w:rPr>
          <w:fldChar w:fldCharType="begin"/>
        </w:r>
        <w:r>
          <w:rPr>
            <w:noProof/>
            <w:webHidden/>
          </w:rPr>
          <w:instrText xml:space="preserve"> PAGEREF _Toc496369806 \h </w:instrText>
        </w:r>
        <w:r>
          <w:rPr>
            <w:noProof/>
            <w:webHidden/>
          </w:rPr>
        </w:r>
        <w:r>
          <w:rPr>
            <w:noProof/>
            <w:webHidden/>
          </w:rPr>
          <w:fldChar w:fldCharType="separate"/>
        </w:r>
        <w:r>
          <w:rPr>
            <w:noProof/>
            <w:webHidden/>
          </w:rPr>
          <w:t>12</w:t>
        </w:r>
        <w:r>
          <w:rPr>
            <w:noProof/>
            <w:webHidden/>
          </w:rPr>
          <w:fldChar w:fldCharType="end"/>
        </w:r>
      </w:hyperlink>
    </w:p>
    <w:p w:rsidR="003F32AA" w:rsidRDefault="003F32AA">
      <w:pPr>
        <w:pStyle w:val="30"/>
        <w:tabs>
          <w:tab w:val="right" w:leader="dot" w:pos="8493"/>
        </w:tabs>
        <w:rPr>
          <w:rFonts w:asciiTheme="minorHAnsi" w:eastAsiaTheme="minorEastAsia" w:hAnsiTheme="minorHAnsi" w:cstheme="minorBidi"/>
          <w:i w:val="0"/>
          <w:iCs w:val="0"/>
          <w:noProof/>
          <w:kern w:val="2"/>
          <w:szCs w:val="22"/>
        </w:rPr>
      </w:pPr>
      <w:hyperlink w:anchor="_Toc496369807" w:history="1">
        <w:r w:rsidRPr="006931D5">
          <w:rPr>
            <w:rStyle w:val="af3"/>
            <w:rFonts w:asciiTheme="minorEastAsia" w:hAnsiTheme="minorEastAsia"/>
            <w:noProof/>
          </w:rPr>
          <w:t>3.2.9.</w:t>
        </w:r>
        <w:r w:rsidRPr="006931D5">
          <w:rPr>
            <w:rStyle w:val="af3"/>
            <w:rFonts w:asciiTheme="minorEastAsia" w:hAnsiTheme="minorEastAsia" w:hint="eastAsia"/>
            <w:noProof/>
          </w:rPr>
          <w:t>公告</w:t>
        </w:r>
        <w:r>
          <w:rPr>
            <w:noProof/>
            <w:webHidden/>
          </w:rPr>
          <w:tab/>
        </w:r>
        <w:r>
          <w:rPr>
            <w:noProof/>
            <w:webHidden/>
          </w:rPr>
          <w:fldChar w:fldCharType="begin"/>
        </w:r>
        <w:r>
          <w:rPr>
            <w:noProof/>
            <w:webHidden/>
          </w:rPr>
          <w:instrText xml:space="preserve"> PAGEREF _Toc496369807 \h </w:instrText>
        </w:r>
        <w:r>
          <w:rPr>
            <w:noProof/>
            <w:webHidden/>
          </w:rPr>
        </w:r>
        <w:r>
          <w:rPr>
            <w:noProof/>
            <w:webHidden/>
          </w:rPr>
          <w:fldChar w:fldCharType="separate"/>
        </w:r>
        <w:r>
          <w:rPr>
            <w:noProof/>
            <w:webHidden/>
          </w:rPr>
          <w:t>12</w:t>
        </w:r>
        <w:r>
          <w:rPr>
            <w:noProof/>
            <w:webHidden/>
          </w:rPr>
          <w:fldChar w:fldCharType="end"/>
        </w:r>
      </w:hyperlink>
    </w:p>
    <w:p w:rsidR="003F32AA" w:rsidRDefault="003F32AA">
      <w:pPr>
        <w:pStyle w:val="13"/>
        <w:tabs>
          <w:tab w:val="right" w:leader="dot" w:pos="8493"/>
        </w:tabs>
        <w:rPr>
          <w:rFonts w:asciiTheme="minorHAnsi" w:eastAsiaTheme="minorEastAsia" w:hAnsiTheme="minorHAnsi" w:cstheme="minorBidi"/>
          <w:b w:val="0"/>
          <w:bCs w:val="0"/>
          <w:caps w:val="0"/>
          <w:noProof/>
          <w:kern w:val="2"/>
          <w:szCs w:val="22"/>
        </w:rPr>
      </w:pPr>
      <w:hyperlink w:anchor="_Toc496369808" w:history="1">
        <w:r w:rsidRPr="006931D5">
          <w:rPr>
            <w:rStyle w:val="af3"/>
            <w:rFonts w:asciiTheme="minorEastAsia" w:hAnsiTheme="minorEastAsia" w:hint="eastAsia"/>
            <w:noProof/>
          </w:rPr>
          <w:t>第四章系统流程</w:t>
        </w:r>
        <w:r>
          <w:rPr>
            <w:noProof/>
            <w:webHidden/>
          </w:rPr>
          <w:tab/>
        </w:r>
        <w:r>
          <w:rPr>
            <w:noProof/>
            <w:webHidden/>
          </w:rPr>
          <w:fldChar w:fldCharType="begin"/>
        </w:r>
        <w:r>
          <w:rPr>
            <w:noProof/>
            <w:webHidden/>
          </w:rPr>
          <w:instrText xml:space="preserve"> PAGEREF _Toc496369808 \h </w:instrText>
        </w:r>
        <w:r>
          <w:rPr>
            <w:noProof/>
            <w:webHidden/>
          </w:rPr>
        </w:r>
        <w:r>
          <w:rPr>
            <w:noProof/>
            <w:webHidden/>
          </w:rPr>
          <w:fldChar w:fldCharType="separate"/>
        </w:r>
        <w:r>
          <w:rPr>
            <w:noProof/>
            <w:webHidden/>
          </w:rPr>
          <w:t>13</w:t>
        </w:r>
        <w:r>
          <w:rPr>
            <w:noProof/>
            <w:webHidden/>
          </w:rPr>
          <w:fldChar w:fldCharType="end"/>
        </w:r>
      </w:hyperlink>
    </w:p>
    <w:p w:rsidR="00F64D30" w:rsidRPr="00A21D52" w:rsidRDefault="008D56C6"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color w:val="000000"/>
          <w:sz w:val="32"/>
        </w:rPr>
        <w:fldChar w:fldCharType="end"/>
      </w: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pStyle w:val="12"/>
        <w:numPr>
          <w:ilvl w:val="0"/>
          <w:numId w:val="0"/>
        </w:numPr>
        <w:spacing w:before="360" w:after="360" w:line="360" w:lineRule="auto"/>
        <w:ind w:left="431"/>
        <w:jc w:val="center"/>
        <w:rPr>
          <w:rFonts w:asciiTheme="minorEastAsia" w:eastAsiaTheme="minorEastAsia" w:hAnsiTheme="minorEastAsia"/>
          <w:b/>
          <w:szCs w:val="44"/>
        </w:rPr>
      </w:pPr>
      <w:bookmarkStart w:id="6" w:name="_Toc222478251"/>
      <w:bookmarkStart w:id="7" w:name="_Toc247705626"/>
      <w:bookmarkStart w:id="8" w:name="_Toc247883956"/>
      <w:bookmarkStart w:id="9" w:name="_Toc496369785"/>
      <w:r w:rsidRPr="00A21D52">
        <w:rPr>
          <w:rFonts w:asciiTheme="minorEastAsia" w:eastAsiaTheme="minorEastAsia" w:hAnsiTheme="minorEastAsia" w:hint="eastAsia"/>
          <w:b/>
          <w:szCs w:val="44"/>
        </w:rPr>
        <w:lastRenderedPageBreak/>
        <w:t>第一章 引言</w:t>
      </w:r>
      <w:bookmarkEnd w:id="6"/>
      <w:bookmarkEnd w:id="7"/>
      <w:bookmarkEnd w:id="8"/>
      <w:bookmarkEnd w:id="9"/>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10" w:name="_Toc166921268"/>
      <w:bookmarkStart w:id="11" w:name="_Toc502248311"/>
      <w:bookmarkStart w:id="12" w:name="_Toc399227290"/>
      <w:bookmarkStart w:id="13" w:name="_Toc399227254"/>
      <w:bookmarkStart w:id="14" w:name="_Toc399215716"/>
      <w:bookmarkStart w:id="15" w:name="_Toc222478252"/>
      <w:bookmarkStart w:id="16" w:name="_Toc247705627"/>
      <w:bookmarkStart w:id="17" w:name="_Toc247883957"/>
      <w:bookmarkStart w:id="18" w:name="_Toc496369786"/>
      <w:r w:rsidRPr="00A21D52">
        <w:rPr>
          <w:rFonts w:asciiTheme="minorEastAsia" w:eastAsiaTheme="minorEastAsia" w:hAnsiTheme="minorEastAsia"/>
          <w:b/>
        </w:rPr>
        <w:t>1.1</w:t>
      </w:r>
      <w:r w:rsidRPr="00A21D52">
        <w:rPr>
          <w:rFonts w:asciiTheme="minorEastAsia" w:eastAsiaTheme="minorEastAsia" w:hAnsiTheme="minorEastAsia" w:hint="eastAsia"/>
          <w:b/>
        </w:rPr>
        <w:t>编写目的</w:t>
      </w:r>
      <w:bookmarkEnd w:id="10"/>
      <w:bookmarkEnd w:id="11"/>
      <w:bookmarkEnd w:id="12"/>
      <w:bookmarkEnd w:id="13"/>
      <w:bookmarkEnd w:id="14"/>
      <w:bookmarkEnd w:id="15"/>
      <w:bookmarkEnd w:id="16"/>
      <w:bookmarkEnd w:id="17"/>
      <w:bookmarkEnd w:id="18"/>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本文档的目的是阐述“智慧园区项目”之一“项目管理系统”的业务功能需求，以指导项目实施人员、开发人员及其它相关</w:t>
      </w:r>
      <w:r w:rsidR="00623CEE">
        <w:rPr>
          <w:rFonts w:asciiTheme="minorEastAsia" w:eastAsiaTheme="minorEastAsia" w:hAnsiTheme="minorEastAsia" w:hint="eastAsia"/>
          <w:sz w:val="24"/>
        </w:rPr>
        <w:t>人员进行设计与开发，是概要设计说明书和详细设计说明书的编写依据，同时也是该项目最终验收的参考依据。</w:t>
      </w:r>
      <w:r w:rsidR="00623CEE" w:rsidRPr="00A21D52">
        <w:rPr>
          <w:rFonts w:asciiTheme="minorEastAsia" w:eastAsiaTheme="minorEastAsia" w:hAnsiTheme="minorEastAsia"/>
          <w:sz w:val="24"/>
        </w:rPr>
        <w:t xml:space="preserve"> </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19" w:name="_Toc222478257"/>
      <w:bookmarkStart w:id="20" w:name="_Toc247705628"/>
      <w:bookmarkStart w:id="21" w:name="_Toc247883958"/>
      <w:bookmarkStart w:id="22" w:name="_Toc496369787"/>
      <w:r w:rsidRPr="00A21D52">
        <w:rPr>
          <w:rFonts w:asciiTheme="minorEastAsia" w:eastAsiaTheme="minorEastAsia" w:hAnsiTheme="minorEastAsia"/>
          <w:b/>
        </w:rPr>
        <w:t>1.2</w:t>
      </w:r>
      <w:r w:rsidRPr="00A21D52">
        <w:rPr>
          <w:rFonts w:asciiTheme="minorEastAsia" w:eastAsiaTheme="minorEastAsia" w:hAnsiTheme="minorEastAsia" w:hint="eastAsia"/>
          <w:b/>
        </w:rPr>
        <w:t>编写背景</w:t>
      </w:r>
      <w:bookmarkEnd w:id="19"/>
      <w:bookmarkEnd w:id="20"/>
      <w:bookmarkEnd w:id="21"/>
      <w:bookmarkEnd w:id="22"/>
    </w:p>
    <w:p w:rsidR="008A5327"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w:t>
      </w:r>
      <w:proofErr w:type="gramStart"/>
      <w:r w:rsidRPr="00A21D52">
        <w:rPr>
          <w:rFonts w:asciiTheme="minorEastAsia" w:eastAsiaTheme="minorEastAsia" w:hAnsiTheme="minorEastAsia" w:hint="eastAsia"/>
          <w:sz w:val="24"/>
        </w:rPr>
        <w:t>业态新模式</w:t>
      </w:r>
      <w:proofErr w:type="gramEnd"/>
      <w:r w:rsidRPr="00A21D52">
        <w:rPr>
          <w:rFonts w:asciiTheme="minorEastAsia" w:eastAsiaTheme="minorEastAsia" w:hAnsiTheme="minorEastAsia" w:hint="eastAsia"/>
          <w:sz w:val="24"/>
        </w:rPr>
        <w:t>，促进产业集聚区发展由企业集中型向产业集聚型、由资源招商型向品牌价值型转变。</w:t>
      </w:r>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23" w:name="_Toc247705629"/>
      <w:bookmarkStart w:id="24" w:name="_Toc247883959"/>
      <w:bookmarkStart w:id="25" w:name="_Toc496369788"/>
      <w:r w:rsidRPr="00A21D52">
        <w:rPr>
          <w:rFonts w:asciiTheme="minorEastAsia" w:eastAsiaTheme="minorEastAsia" w:hAnsiTheme="minorEastAsia"/>
          <w:b/>
        </w:rPr>
        <w:t>1.3</w:t>
      </w:r>
      <w:r w:rsidRPr="00A21D52">
        <w:rPr>
          <w:rFonts w:asciiTheme="minorEastAsia" w:eastAsiaTheme="minorEastAsia" w:hAnsiTheme="minorEastAsia" w:hint="eastAsia"/>
          <w:b/>
        </w:rPr>
        <w:t xml:space="preserve"> 参考资料</w:t>
      </w:r>
      <w:bookmarkEnd w:id="23"/>
      <w:bookmarkEnd w:id="24"/>
      <w:bookmarkEnd w:id="25"/>
    </w:p>
    <w:p w:rsidR="00F64D30"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1、《平公资采2017340号]招标文件》；</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2、《</w:t>
      </w:r>
      <w:r w:rsidR="00155CD5" w:rsidRPr="00A21D52">
        <w:rPr>
          <w:rFonts w:asciiTheme="minorEastAsia" w:eastAsiaTheme="minorEastAsia" w:hAnsiTheme="minorEastAsia" w:hint="eastAsia"/>
          <w:sz w:val="24"/>
        </w:rPr>
        <w:t>平顶山高新区智慧园区项目整体规划方案</w:t>
      </w:r>
      <w:r w:rsidRPr="00A21D52">
        <w:rPr>
          <w:rFonts w:asciiTheme="minorEastAsia" w:eastAsiaTheme="minorEastAsia" w:hAnsiTheme="minorEastAsia" w:hint="eastAsia"/>
          <w:sz w:val="24"/>
        </w:rPr>
        <w:t>》；</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3、《</w:t>
      </w:r>
      <w:r w:rsidR="00155CD5" w:rsidRPr="00A21D52">
        <w:rPr>
          <w:rFonts w:asciiTheme="minorEastAsia" w:eastAsiaTheme="minorEastAsia" w:hAnsiTheme="minorEastAsia" w:hint="eastAsia"/>
          <w:sz w:val="24"/>
        </w:rPr>
        <w:t>项目管理系统建设方案</w:t>
      </w:r>
      <w:r w:rsidRPr="00A21D52">
        <w:rPr>
          <w:rFonts w:asciiTheme="minorEastAsia" w:eastAsiaTheme="minorEastAsia" w:hAnsiTheme="minorEastAsia" w:hint="eastAsia"/>
          <w:sz w:val="24"/>
        </w:rPr>
        <w:t>》</w:t>
      </w:r>
    </w:p>
    <w:p w:rsidR="000D2039" w:rsidRPr="00A21D52" w:rsidRDefault="000D2039" w:rsidP="000D2039">
      <w:pPr>
        <w:pStyle w:val="2"/>
        <w:numPr>
          <w:ilvl w:val="0"/>
          <w:numId w:val="0"/>
        </w:numPr>
        <w:spacing w:before="240" w:after="240"/>
        <w:ind w:left="576" w:hanging="576"/>
        <w:rPr>
          <w:rFonts w:asciiTheme="minorEastAsia" w:eastAsiaTheme="minorEastAsia" w:hAnsiTheme="minorEastAsia"/>
          <w:b/>
        </w:rPr>
      </w:pPr>
      <w:bookmarkStart w:id="26" w:name="_Toc496369789"/>
      <w:r w:rsidRPr="00A21D52">
        <w:rPr>
          <w:rFonts w:asciiTheme="minorEastAsia" w:eastAsiaTheme="minorEastAsia" w:hAnsiTheme="minorEastAsia"/>
          <w:b/>
        </w:rPr>
        <w:t>1.</w:t>
      </w:r>
      <w:r w:rsidRPr="00A21D52">
        <w:rPr>
          <w:rFonts w:asciiTheme="minorEastAsia" w:eastAsiaTheme="minorEastAsia" w:hAnsiTheme="minorEastAsia" w:hint="eastAsia"/>
          <w:b/>
        </w:rPr>
        <w:t>4 读者对象</w:t>
      </w:r>
      <w:bookmarkEnd w:id="26"/>
    </w:p>
    <w:p w:rsidR="000A6BFD" w:rsidRDefault="000A6BFD" w:rsidP="00CC4F36">
      <w:pPr>
        <w:pStyle w:val="aff3"/>
        <w:numPr>
          <w:ilvl w:val="0"/>
          <w:numId w:val="31"/>
        </w:numPr>
        <w:spacing w:line="360" w:lineRule="auto"/>
        <w:ind w:left="0" w:rightChars="0" w:right="0" w:firstLineChars="0" w:firstLine="0"/>
        <w:jc w:val="left"/>
        <w:rPr>
          <w:rFonts w:asciiTheme="minorEastAsia" w:eastAsiaTheme="minorEastAsia" w:hAnsiTheme="minorEastAsia"/>
          <w:kern w:val="2"/>
          <w:sz w:val="24"/>
        </w:rPr>
      </w:pPr>
      <w:r>
        <w:rPr>
          <w:rFonts w:asciiTheme="minorEastAsia" w:eastAsiaTheme="minorEastAsia" w:hAnsiTheme="minorEastAsia" w:hint="eastAsia"/>
          <w:kern w:val="2"/>
          <w:sz w:val="24"/>
        </w:rPr>
        <w:t>建设方</w:t>
      </w:r>
      <w:r w:rsidRPr="000D7D8A">
        <w:rPr>
          <w:rFonts w:asciiTheme="minorEastAsia" w:eastAsiaTheme="minorEastAsia" w:hAnsiTheme="minorEastAsia" w:hint="eastAsia"/>
          <w:kern w:val="2"/>
          <w:sz w:val="24"/>
        </w:rPr>
        <w:t>：高新区管委会智慧园区项目建设领导小组</w:t>
      </w:r>
      <w:r>
        <w:rPr>
          <w:rFonts w:asciiTheme="minorEastAsia" w:eastAsiaTheme="minorEastAsia" w:hAnsiTheme="minorEastAsia" w:hint="eastAsia"/>
          <w:kern w:val="2"/>
          <w:sz w:val="24"/>
        </w:rPr>
        <w:t>；</w:t>
      </w:r>
    </w:p>
    <w:p w:rsidR="000A6BFD" w:rsidRPr="00DC6934" w:rsidRDefault="000A6BFD" w:rsidP="00CC4F36">
      <w:pPr>
        <w:pStyle w:val="aff3"/>
        <w:numPr>
          <w:ilvl w:val="0"/>
          <w:numId w:val="31"/>
        </w:numPr>
        <w:ind w:left="0" w:rightChars="0" w:right="0" w:firstLineChars="0" w:firstLine="0"/>
        <w:jc w:val="left"/>
        <w:rPr>
          <w:rFonts w:ascii="宋体" w:hAnsi="宋体" w:cs="宋体"/>
          <w:sz w:val="24"/>
        </w:rPr>
      </w:pPr>
      <w:r>
        <w:rPr>
          <w:rFonts w:ascii="宋体" w:hAnsi="宋体" w:cs="宋体" w:hint="eastAsia"/>
          <w:sz w:val="24"/>
        </w:rPr>
        <w:lastRenderedPageBreak/>
        <w:t>监理方：智慧园区项目建设监理单位相关人员；</w:t>
      </w:r>
    </w:p>
    <w:p w:rsidR="000A6BFD" w:rsidRDefault="000A6BFD" w:rsidP="00CC4F36">
      <w:pPr>
        <w:pStyle w:val="aff3"/>
        <w:numPr>
          <w:ilvl w:val="0"/>
          <w:numId w:val="31"/>
        </w:numPr>
        <w:spacing w:line="360" w:lineRule="auto"/>
        <w:ind w:left="0" w:rightChars="0" w:right="0" w:firstLineChars="0" w:firstLine="0"/>
        <w:jc w:val="left"/>
        <w:rPr>
          <w:rFonts w:asciiTheme="minorEastAsia" w:eastAsiaTheme="minorEastAsia" w:hAnsiTheme="minorEastAsia"/>
          <w:kern w:val="2"/>
          <w:sz w:val="24"/>
        </w:rPr>
      </w:pPr>
      <w:r>
        <w:rPr>
          <w:rFonts w:asciiTheme="minorEastAsia" w:eastAsiaTheme="minorEastAsia" w:hAnsiTheme="minorEastAsia" w:hint="eastAsia"/>
          <w:kern w:val="2"/>
          <w:sz w:val="24"/>
        </w:rPr>
        <w:t>承建</w:t>
      </w:r>
      <w:r w:rsidRPr="000D7D8A">
        <w:rPr>
          <w:rFonts w:asciiTheme="minorEastAsia" w:eastAsiaTheme="minorEastAsia" w:hAnsiTheme="minorEastAsia" w:hint="eastAsia"/>
          <w:kern w:val="2"/>
          <w:sz w:val="24"/>
        </w:rPr>
        <w:t>方：项目经理、开发经理、开发人员、测试人员</w:t>
      </w:r>
      <w:r>
        <w:rPr>
          <w:rFonts w:asciiTheme="minorEastAsia" w:eastAsiaTheme="minorEastAsia" w:hAnsiTheme="minorEastAsia" w:hint="eastAsia"/>
          <w:kern w:val="2"/>
          <w:sz w:val="24"/>
        </w:rPr>
        <w:t>；</w:t>
      </w:r>
    </w:p>
    <w:p w:rsidR="000A6BFD" w:rsidRDefault="000A6BFD" w:rsidP="00CC4F36">
      <w:pPr>
        <w:pStyle w:val="aff3"/>
        <w:numPr>
          <w:ilvl w:val="0"/>
          <w:numId w:val="31"/>
        </w:numPr>
        <w:ind w:left="0" w:rightChars="0" w:right="0" w:firstLineChars="0" w:firstLine="0"/>
        <w:jc w:val="left"/>
        <w:rPr>
          <w:rFonts w:ascii="宋体" w:hAnsi="宋体" w:cs="宋体"/>
          <w:sz w:val="24"/>
        </w:rPr>
      </w:pPr>
      <w:r w:rsidRPr="00DA4EA0">
        <w:rPr>
          <w:rFonts w:ascii="宋体" w:hAnsi="宋体" w:cs="宋体"/>
          <w:sz w:val="24"/>
        </w:rPr>
        <w:t>用户方：高新区管委会相关局办用户单位</w:t>
      </w:r>
      <w:r>
        <w:rPr>
          <w:rFonts w:ascii="宋体" w:hAnsi="宋体" w:cs="宋体"/>
          <w:sz w:val="24"/>
        </w:rPr>
        <w:t>系统</w:t>
      </w:r>
      <w:r w:rsidRPr="00DA4EA0">
        <w:rPr>
          <w:rFonts w:ascii="宋体" w:hAnsi="宋体" w:cs="宋体"/>
          <w:sz w:val="24"/>
        </w:rPr>
        <w:t xml:space="preserve">使用人员。 </w:t>
      </w:r>
    </w:p>
    <w:p w:rsidR="000D2039" w:rsidRPr="000A6BFD" w:rsidRDefault="000D2039" w:rsidP="000D2039">
      <w:pPr>
        <w:rPr>
          <w:rFonts w:asciiTheme="minorEastAsia" w:eastAsiaTheme="minorEastAsia" w:hAnsiTheme="minorEastAsia"/>
          <w:sz w:val="24"/>
        </w:rPr>
      </w:pPr>
    </w:p>
    <w:p w:rsidR="00F64D30" w:rsidRPr="00A21D52" w:rsidRDefault="00F64D30" w:rsidP="00F64D30">
      <w:pPr>
        <w:rPr>
          <w:rFonts w:asciiTheme="minorEastAsia" w:eastAsiaTheme="minorEastAsia" w:hAnsiTheme="minorEastAsia"/>
        </w:rPr>
      </w:pPr>
    </w:p>
    <w:p w:rsidR="00F64D30" w:rsidRPr="00A21D52" w:rsidRDefault="00F64D30" w:rsidP="000D2039">
      <w:pPr>
        <w:pStyle w:val="12"/>
        <w:numPr>
          <w:ilvl w:val="0"/>
          <w:numId w:val="0"/>
        </w:numPr>
        <w:spacing w:before="360" w:after="360" w:line="360" w:lineRule="auto"/>
        <w:ind w:left="431"/>
        <w:jc w:val="center"/>
        <w:rPr>
          <w:rFonts w:asciiTheme="minorEastAsia" w:eastAsiaTheme="minorEastAsia" w:hAnsiTheme="minorEastAsia"/>
          <w:b/>
          <w:szCs w:val="44"/>
        </w:rPr>
      </w:pPr>
      <w:bookmarkStart w:id="27" w:name="_Toc184118935"/>
      <w:bookmarkStart w:id="28" w:name="_Toc203468580"/>
      <w:bookmarkStart w:id="29" w:name="_Toc217706098"/>
      <w:bookmarkStart w:id="30" w:name="_Toc496369790"/>
      <w:r w:rsidRPr="00A21D52">
        <w:rPr>
          <w:rFonts w:asciiTheme="minorEastAsia" w:eastAsiaTheme="minorEastAsia" w:hAnsiTheme="minorEastAsia" w:hint="eastAsia"/>
          <w:b/>
          <w:szCs w:val="44"/>
        </w:rPr>
        <w:t>第二章 任务概述</w:t>
      </w:r>
      <w:bookmarkEnd w:id="27"/>
      <w:bookmarkEnd w:id="28"/>
      <w:bookmarkEnd w:id="29"/>
      <w:bookmarkEnd w:id="30"/>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31" w:name="_Toc496369791"/>
      <w:r w:rsidRPr="00A21D52">
        <w:rPr>
          <w:rFonts w:asciiTheme="minorEastAsia" w:eastAsiaTheme="minorEastAsia" w:hAnsiTheme="minorEastAsia" w:hint="eastAsia"/>
          <w:b/>
        </w:rPr>
        <w:t>2</w:t>
      </w:r>
      <w:r w:rsidRPr="00A21D52">
        <w:rPr>
          <w:rFonts w:asciiTheme="minorEastAsia" w:eastAsiaTheme="minorEastAsia" w:hAnsiTheme="minorEastAsia"/>
          <w:b/>
        </w:rPr>
        <w:t>.</w:t>
      </w:r>
      <w:r w:rsidR="000D2039" w:rsidRPr="00A21D52">
        <w:rPr>
          <w:rFonts w:asciiTheme="minorEastAsia" w:eastAsiaTheme="minorEastAsia" w:hAnsiTheme="minorEastAsia" w:hint="eastAsia"/>
          <w:b/>
        </w:rPr>
        <w:t>1</w:t>
      </w:r>
      <w:r w:rsidR="00174AF0" w:rsidRPr="00A21D52">
        <w:rPr>
          <w:rFonts w:asciiTheme="minorEastAsia" w:eastAsiaTheme="minorEastAsia" w:hAnsiTheme="minorEastAsia" w:hint="eastAsia"/>
          <w:b/>
        </w:rPr>
        <w:t>项目概述</w:t>
      </w:r>
      <w:bookmarkEnd w:id="31"/>
    </w:p>
    <w:p w:rsidR="00A30197" w:rsidRPr="00A21D52" w:rsidRDefault="00174AF0" w:rsidP="00A30197">
      <w:pPr>
        <w:rPr>
          <w:rFonts w:asciiTheme="minorEastAsia" w:eastAsiaTheme="minorEastAsia" w:hAnsiTheme="minorEastAsia"/>
          <w:sz w:val="24"/>
        </w:rPr>
      </w:pPr>
      <w:r w:rsidRPr="00A21D52">
        <w:rPr>
          <w:rFonts w:asciiTheme="minorEastAsia" w:eastAsiaTheme="minorEastAsia" w:hAnsiTheme="minorEastAsia" w:hint="eastAsia"/>
          <w:sz w:val="24"/>
        </w:rPr>
        <w:tab/>
        <w:t>项目管理系统，是在网络办公基础平台之上开发出的项目管理系统，该系统不仅可以提供给</w:t>
      </w:r>
      <w:r w:rsidR="00EF1BEC" w:rsidRPr="00A21D52">
        <w:rPr>
          <w:rFonts w:asciiTheme="minorEastAsia" w:eastAsiaTheme="minorEastAsia" w:hAnsiTheme="minorEastAsia" w:hint="eastAsia"/>
          <w:sz w:val="24"/>
        </w:rPr>
        <w:t>政府部门</w:t>
      </w:r>
      <w:r w:rsidRPr="00A21D52">
        <w:rPr>
          <w:rFonts w:asciiTheme="minorEastAsia" w:eastAsiaTheme="minorEastAsia" w:hAnsiTheme="minorEastAsia" w:hint="eastAsia"/>
          <w:sz w:val="24"/>
        </w:rPr>
        <w:t>项目实施</w:t>
      </w:r>
      <w:r w:rsidR="00EF1BEC" w:rsidRPr="00A21D52">
        <w:rPr>
          <w:rFonts w:asciiTheme="minorEastAsia" w:eastAsiaTheme="minorEastAsia" w:hAnsiTheme="minorEastAsia" w:hint="eastAsia"/>
          <w:sz w:val="24"/>
        </w:rPr>
        <w:t>管理单位</w:t>
      </w:r>
      <w:r w:rsidRPr="00A21D52">
        <w:rPr>
          <w:rFonts w:asciiTheme="minorEastAsia" w:eastAsiaTheme="minorEastAsia" w:hAnsiTheme="minorEastAsia" w:hint="eastAsia"/>
          <w:sz w:val="24"/>
        </w:rPr>
        <w:t>使用，而且可以扩展成为协同作业平台</w:t>
      </w:r>
      <w:r w:rsidR="00A76136">
        <w:rPr>
          <w:rFonts w:asciiTheme="minorEastAsia" w:eastAsiaTheme="minorEastAsia" w:hAnsiTheme="minorEastAsia" w:hint="eastAsia"/>
          <w:sz w:val="24"/>
        </w:rPr>
        <w:t>，</w:t>
      </w:r>
      <w:r w:rsidRPr="00A21D52">
        <w:rPr>
          <w:rFonts w:asciiTheme="minorEastAsia" w:eastAsiaTheme="minorEastAsia" w:hAnsiTheme="minorEastAsia" w:hint="eastAsia"/>
          <w:sz w:val="24"/>
        </w:rPr>
        <w:t>构筑全面的项目管理综合工作平台。</w:t>
      </w:r>
    </w:p>
    <w:p w:rsidR="00174AF0" w:rsidRPr="00A21D52" w:rsidRDefault="00174AF0" w:rsidP="00CE3C67">
      <w:pPr>
        <w:ind w:firstLine="576"/>
        <w:rPr>
          <w:rFonts w:asciiTheme="minorEastAsia" w:eastAsiaTheme="minorEastAsia" w:hAnsiTheme="minorEastAsia"/>
          <w:sz w:val="24"/>
        </w:rPr>
      </w:pPr>
      <w:r w:rsidRPr="00A21D52">
        <w:rPr>
          <w:rFonts w:asciiTheme="minorEastAsia" w:eastAsiaTheme="minorEastAsia" w:hAnsiTheme="minorEastAsia" w:hint="eastAsia"/>
          <w:sz w:val="24"/>
        </w:rPr>
        <w:t>实现项目的可持续改进与跟踪并为管理层和决策层提供企业战略和关键项目的“地图参考”；协助企业快速成功地解决问题、精益求精、创造可持续价值。</w:t>
      </w:r>
    </w:p>
    <w:p w:rsidR="00174AF0" w:rsidRPr="00A21D52" w:rsidRDefault="00174AF0" w:rsidP="00174AF0">
      <w:pPr>
        <w:pStyle w:val="2"/>
        <w:numPr>
          <w:ilvl w:val="0"/>
          <w:numId w:val="0"/>
        </w:numPr>
        <w:spacing w:before="240" w:after="240"/>
        <w:ind w:left="576" w:hanging="576"/>
        <w:rPr>
          <w:rFonts w:asciiTheme="minorEastAsia" w:eastAsiaTheme="minorEastAsia" w:hAnsiTheme="minorEastAsia"/>
          <w:b/>
        </w:rPr>
      </w:pPr>
      <w:bookmarkStart w:id="32" w:name="_Toc496369792"/>
      <w:r w:rsidRPr="00A21D52">
        <w:rPr>
          <w:rFonts w:asciiTheme="minorEastAsia" w:eastAsiaTheme="minorEastAsia" w:hAnsiTheme="minorEastAsia" w:hint="eastAsia"/>
          <w:b/>
        </w:rPr>
        <w:t>2.2建设目标</w:t>
      </w:r>
      <w:bookmarkEnd w:id="32"/>
    </w:p>
    <w:p w:rsidR="0038212B" w:rsidRDefault="0038212B" w:rsidP="00174AF0">
      <w:pPr>
        <w:rPr>
          <w:rFonts w:asciiTheme="minorEastAsia" w:eastAsiaTheme="minorEastAsia" w:hAnsiTheme="minorEastAsia"/>
          <w:sz w:val="24"/>
        </w:rPr>
      </w:pPr>
      <w:r>
        <w:rPr>
          <w:rFonts w:asciiTheme="minorEastAsia" w:eastAsiaTheme="minorEastAsia" w:hAnsiTheme="minorEastAsia" w:hint="eastAsia"/>
          <w:sz w:val="24"/>
        </w:rPr>
        <w:tab/>
        <w:t>帮助政府相关职能部门监督项目整理流程，随时随地在关键节点进行监控和提醒，确保整个项目按计划、任务，全面有序顺利的进行。</w:t>
      </w:r>
    </w:p>
    <w:p w:rsidR="0038212B" w:rsidRDefault="00174AF0" w:rsidP="00174AF0">
      <w:pPr>
        <w:rPr>
          <w:rFonts w:asciiTheme="minorEastAsia" w:eastAsiaTheme="minorEastAsia" w:hAnsiTheme="minorEastAsia"/>
          <w:sz w:val="24"/>
        </w:rPr>
      </w:pPr>
      <w:r w:rsidRPr="00A21D52">
        <w:rPr>
          <w:rFonts w:asciiTheme="minorEastAsia" w:eastAsiaTheme="minorEastAsia" w:hAnsiTheme="minorEastAsia" w:hint="eastAsia"/>
          <w:sz w:val="24"/>
        </w:rPr>
        <w:tab/>
      </w:r>
    </w:p>
    <w:p w:rsidR="00F64D30" w:rsidRPr="00EB2116" w:rsidRDefault="00F64D30" w:rsidP="00F64D30">
      <w:pPr>
        <w:pStyle w:val="my"/>
        <w:spacing w:before="0" w:beforeAutospacing="0" w:after="0" w:afterAutospacing="0"/>
        <w:ind w:firstLineChars="0" w:firstLine="0"/>
        <w:rPr>
          <w:rFonts w:asciiTheme="minorEastAsia" w:eastAsiaTheme="minorEastAsia" w:hAnsiTheme="minorEastAsia"/>
        </w:rPr>
      </w:pPr>
    </w:p>
    <w:p w:rsidR="00F64D30" w:rsidRPr="00A21D52" w:rsidRDefault="00F64D30" w:rsidP="00EF1BEC">
      <w:pPr>
        <w:pStyle w:val="12"/>
        <w:numPr>
          <w:ilvl w:val="0"/>
          <w:numId w:val="0"/>
        </w:numPr>
        <w:spacing w:before="360" w:after="360" w:line="360" w:lineRule="auto"/>
        <w:jc w:val="center"/>
        <w:rPr>
          <w:rFonts w:asciiTheme="minorEastAsia" w:eastAsiaTheme="minorEastAsia" w:hAnsiTheme="minorEastAsia"/>
          <w:b/>
        </w:rPr>
      </w:pPr>
      <w:bookmarkStart w:id="33" w:name="_Toc496369793"/>
      <w:r w:rsidRPr="00A21D52">
        <w:rPr>
          <w:rFonts w:asciiTheme="minorEastAsia" w:eastAsiaTheme="minorEastAsia" w:hAnsiTheme="minorEastAsia" w:hint="eastAsia"/>
          <w:b/>
        </w:rPr>
        <w:t>第三章 需求概述</w:t>
      </w:r>
      <w:bookmarkEnd w:id="33"/>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34" w:name="_Toc476825090"/>
      <w:bookmarkStart w:id="35" w:name="_Toc496369794"/>
      <w:r w:rsidRPr="00A21D52">
        <w:rPr>
          <w:rFonts w:asciiTheme="minorEastAsia" w:eastAsiaTheme="minorEastAsia" w:hAnsiTheme="minorEastAsia" w:hint="eastAsia"/>
          <w:b/>
        </w:rPr>
        <w:t>3.</w:t>
      </w:r>
      <w:r w:rsidR="00EF1BEC" w:rsidRPr="00A21D52">
        <w:rPr>
          <w:rFonts w:asciiTheme="minorEastAsia" w:eastAsiaTheme="minorEastAsia" w:hAnsiTheme="minorEastAsia" w:hint="eastAsia"/>
          <w:b/>
        </w:rPr>
        <w:t>1用户</w:t>
      </w:r>
      <w:r w:rsidRPr="00A21D52">
        <w:rPr>
          <w:rFonts w:asciiTheme="minorEastAsia" w:eastAsiaTheme="minorEastAsia" w:hAnsiTheme="minorEastAsia" w:hint="eastAsia"/>
          <w:b/>
        </w:rPr>
        <w:t>需求</w:t>
      </w:r>
      <w:bookmarkEnd w:id="34"/>
      <w:bookmarkEnd w:id="35"/>
    </w:p>
    <w:p w:rsidR="00EF1BEC" w:rsidRPr="00A21D52" w:rsidRDefault="00566B3F" w:rsidP="00566B3F">
      <w:pPr>
        <w:pStyle w:val="3"/>
        <w:numPr>
          <w:ilvl w:val="0"/>
          <w:numId w:val="0"/>
        </w:numPr>
        <w:rPr>
          <w:rFonts w:asciiTheme="minorEastAsia" w:eastAsiaTheme="minorEastAsia" w:hAnsiTheme="minorEastAsia"/>
          <w:sz w:val="28"/>
          <w:szCs w:val="28"/>
        </w:rPr>
      </w:pPr>
      <w:bookmarkStart w:id="36" w:name="_Toc496369795"/>
      <w:r w:rsidRPr="00A21D52">
        <w:rPr>
          <w:rFonts w:asciiTheme="minorEastAsia" w:eastAsiaTheme="minorEastAsia" w:hAnsiTheme="minorEastAsia" w:hint="eastAsia"/>
          <w:sz w:val="28"/>
          <w:szCs w:val="28"/>
        </w:rPr>
        <w:t>3.1.1.系统角色定义</w:t>
      </w:r>
      <w:bookmarkEnd w:id="36"/>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超级</w:t>
      </w:r>
      <w:r w:rsidRPr="00A21D52">
        <w:rPr>
          <w:rFonts w:asciiTheme="minorEastAsia" w:eastAsiaTheme="minorEastAsia" w:hAnsiTheme="minorEastAsia" w:cs="Arial"/>
          <w:sz w:val="24"/>
        </w:rPr>
        <w:t>管理员：</w:t>
      </w:r>
      <w:r w:rsidRPr="00A21D52">
        <w:rPr>
          <w:rFonts w:asciiTheme="minorEastAsia" w:eastAsiaTheme="minorEastAsia" w:hAnsiTheme="minorEastAsia" w:cs="Arial" w:hint="eastAsia"/>
          <w:sz w:val="24"/>
        </w:rPr>
        <w:t>唯一，具有最高权限；</w:t>
      </w:r>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lastRenderedPageBreak/>
        <w:t>管理员：由超级管理员设定，具有一定管理权限；</w:t>
      </w:r>
    </w:p>
    <w:p w:rsidR="00566B3F" w:rsidRDefault="00566B3F" w:rsidP="00EC0515">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单位领导</w:t>
      </w:r>
      <w:r w:rsidRPr="00A21D52">
        <w:rPr>
          <w:rFonts w:asciiTheme="minorEastAsia" w:eastAsiaTheme="minorEastAsia" w:hAnsiTheme="minorEastAsia" w:cs="Arial"/>
          <w:sz w:val="24"/>
        </w:rPr>
        <w:t>：</w:t>
      </w:r>
      <w:r w:rsidRPr="00A21D52">
        <w:rPr>
          <w:rFonts w:asciiTheme="minorEastAsia" w:eastAsiaTheme="minorEastAsia" w:hAnsiTheme="minorEastAsia" w:cs="Arial" w:hint="eastAsia"/>
          <w:sz w:val="24"/>
        </w:rPr>
        <w:t>统筹</w:t>
      </w:r>
      <w:r w:rsidRPr="00A21D52">
        <w:rPr>
          <w:rFonts w:asciiTheme="minorEastAsia" w:eastAsiaTheme="minorEastAsia" w:hAnsiTheme="minorEastAsia" w:cs="Arial"/>
          <w:sz w:val="24"/>
        </w:rPr>
        <w:t>整个</w:t>
      </w:r>
      <w:r w:rsidRPr="00A21D52">
        <w:rPr>
          <w:rFonts w:asciiTheme="minorEastAsia" w:eastAsiaTheme="minorEastAsia" w:hAnsiTheme="minorEastAsia" w:cs="Arial" w:hint="eastAsia"/>
          <w:sz w:val="24"/>
        </w:rPr>
        <w:t>单位内部</w:t>
      </w:r>
      <w:r w:rsidRPr="00A21D52">
        <w:rPr>
          <w:rFonts w:asciiTheme="minorEastAsia" w:eastAsiaTheme="minorEastAsia" w:hAnsiTheme="minorEastAsia" w:cs="Arial"/>
          <w:sz w:val="24"/>
        </w:rPr>
        <w:t>事宜</w:t>
      </w:r>
      <w:r w:rsidR="00155080">
        <w:rPr>
          <w:rFonts w:asciiTheme="minorEastAsia" w:eastAsiaTheme="minorEastAsia" w:hAnsiTheme="minorEastAsia" w:cs="Arial" w:hint="eastAsia"/>
          <w:sz w:val="24"/>
        </w:rPr>
        <w:t>，具有</w:t>
      </w:r>
      <w:r w:rsidR="00BC2F76">
        <w:rPr>
          <w:rFonts w:asciiTheme="minorEastAsia" w:eastAsiaTheme="minorEastAsia" w:hAnsiTheme="minorEastAsia" w:cs="Arial" w:hint="eastAsia"/>
          <w:sz w:val="24"/>
        </w:rPr>
        <w:t>一定的管理权限</w:t>
      </w:r>
      <w:r w:rsidRPr="00A21D52">
        <w:rPr>
          <w:rFonts w:asciiTheme="minorEastAsia" w:eastAsiaTheme="minorEastAsia" w:hAnsiTheme="minorEastAsia" w:cs="Arial" w:hint="eastAsia"/>
          <w:sz w:val="24"/>
        </w:rPr>
        <w:t>；</w:t>
      </w:r>
    </w:p>
    <w:p w:rsidR="009C568F"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普通用户：普通权限</w:t>
      </w:r>
      <w:r w:rsidR="00BC2F76">
        <w:rPr>
          <w:rFonts w:asciiTheme="minorEastAsia" w:eastAsiaTheme="minorEastAsia" w:hAnsiTheme="minorEastAsia" w:cs="Arial" w:hint="eastAsia"/>
          <w:sz w:val="24"/>
        </w:rPr>
        <w:t>；</w:t>
      </w:r>
    </w:p>
    <w:p w:rsidR="009C568F" w:rsidRPr="00A21D52"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浏览用户：只有浏览，无修改权限</w:t>
      </w:r>
      <w:r w:rsidR="00BC2F76">
        <w:rPr>
          <w:rFonts w:asciiTheme="minorEastAsia" w:eastAsiaTheme="minorEastAsia" w:hAnsiTheme="minorEastAsia" w:cs="Arial" w:hint="eastAsia"/>
          <w:sz w:val="24"/>
        </w:rPr>
        <w:t>。</w:t>
      </w:r>
    </w:p>
    <w:p w:rsidR="00566B3F" w:rsidRPr="00A21D52" w:rsidRDefault="00566B3F" w:rsidP="00566B3F">
      <w:pPr>
        <w:pStyle w:val="3"/>
        <w:numPr>
          <w:ilvl w:val="0"/>
          <w:numId w:val="0"/>
        </w:numPr>
        <w:rPr>
          <w:rFonts w:asciiTheme="minorEastAsia" w:eastAsiaTheme="minorEastAsia" w:hAnsiTheme="minorEastAsia"/>
          <w:sz w:val="28"/>
          <w:szCs w:val="28"/>
        </w:rPr>
      </w:pPr>
      <w:bookmarkStart w:id="37" w:name="_Toc496369796"/>
      <w:r w:rsidRPr="00A21D52">
        <w:rPr>
          <w:rFonts w:asciiTheme="minorEastAsia" w:eastAsiaTheme="minorEastAsia" w:hAnsiTheme="minorEastAsia" w:hint="eastAsia"/>
          <w:sz w:val="28"/>
          <w:szCs w:val="28"/>
        </w:rPr>
        <w:t>3.1.2.用户特点</w:t>
      </w:r>
      <w:bookmarkEnd w:id="37"/>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管理员及超级管理员用户：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需要具备</w:t>
      </w:r>
      <w:r w:rsidRPr="00A21D52">
        <w:rPr>
          <w:rFonts w:asciiTheme="minorEastAsia" w:eastAsiaTheme="minorEastAsia" w:hAnsiTheme="minorEastAsia" w:cs="Arial"/>
          <w:sz w:val="24"/>
        </w:rPr>
        <w:t>管理网站的技术</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对</w:t>
      </w:r>
      <w:r w:rsidRPr="00A21D52">
        <w:rPr>
          <w:rFonts w:asciiTheme="minorEastAsia" w:eastAsiaTheme="minorEastAsia" w:hAnsiTheme="minorEastAsia" w:cs="Arial" w:hint="eastAsia"/>
          <w:sz w:val="24"/>
        </w:rPr>
        <w:t>信息</w:t>
      </w:r>
      <w:r w:rsidRPr="00A21D52">
        <w:rPr>
          <w:rFonts w:asciiTheme="minorEastAsia" w:eastAsiaTheme="minorEastAsia" w:hAnsiTheme="minorEastAsia" w:cs="Arial"/>
          <w:sz w:val="24"/>
        </w:rPr>
        <w:t>管理型网站专业的业务知识</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相关法律条款和道德约束下进行</w:t>
      </w:r>
      <w:r w:rsidRPr="00A21D52">
        <w:rPr>
          <w:rFonts w:asciiTheme="minorEastAsia" w:eastAsiaTheme="minorEastAsia" w:hAnsiTheme="minorEastAsia" w:cs="Arial" w:hint="eastAsia"/>
          <w:sz w:val="24"/>
        </w:rPr>
        <w:t>管理。</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政府领导、</w:t>
      </w:r>
      <w:r w:rsidR="00615A8D">
        <w:rPr>
          <w:rFonts w:asciiTheme="minorEastAsia" w:eastAsiaTheme="minorEastAsia" w:hAnsiTheme="minorEastAsia" w:cs="Arial" w:hint="eastAsia"/>
          <w:sz w:val="24"/>
        </w:rPr>
        <w:t>普通用户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需要有独立</w:t>
      </w:r>
      <w:r w:rsidRPr="00A21D52">
        <w:rPr>
          <w:rFonts w:asciiTheme="minorEastAsia" w:eastAsiaTheme="minorEastAsia" w:hAnsiTheme="minorEastAsia" w:cs="Arial"/>
          <w:sz w:val="24"/>
        </w:rPr>
        <w:t>的行事能力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有使用</w:t>
      </w:r>
      <w:r w:rsidRPr="00A21D52">
        <w:rPr>
          <w:rFonts w:asciiTheme="minorEastAsia" w:eastAsiaTheme="minorEastAsia" w:hAnsiTheme="minorEastAsia" w:cs="Arial"/>
          <w:sz w:val="24"/>
        </w:rPr>
        <w:t>本系统的能力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在</w:t>
      </w:r>
      <w:r w:rsidRPr="00A21D52">
        <w:rPr>
          <w:rFonts w:asciiTheme="minorEastAsia" w:eastAsiaTheme="minorEastAsia" w:hAnsiTheme="minorEastAsia" w:cs="Arial"/>
          <w:sz w:val="24"/>
        </w:rPr>
        <w:t>法律条款及道德约束和本系统条款的约束下使用</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不得恶意</w:t>
      </w:r>
      <w:r w:rsidRPr="00A21D52">
        <w:rPr>
          <w:rFonts w:asciiTheme="minorEastAsia" w:eastAsiaTheme="minorEastAsia" w:hAnsiTheme="minorEastAsia" w:cs="Arial"/>
          <w:sz w:val="24"/>
        </w:rPr>
        <w:t>攻击本系统</w:t>
      </w:r>
      <w:r w:rsidRPr="00A21D52">
        <w:rPr>
          <w:rFonts w:asciiTheme="minorEastAsia" w:eastAsiaTheme="minorEastAsia" w:hAnsiTheme="minorEastAsia" w:cs="Arial" w:hint="eastAsia"/>
          <w:sz w:val="24"/>
        </w:rPr>
        <w:t>。</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一般约束：</w:t>
      </w:r>
    </w:p>
    <w:p w:rsidR="00566B3F" w:rsidRDefault="00566B3F" w:rsidP="00D17757">
      <w:pPr>
        <w:pStyle w:val="aff3"/>
        <w:widowControl w:val="0"/>
        <w:numPr>
          <w:ilvl w:val="0"/>
          <w:numId w:val="16"/>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管理方针：本系统由超级管理员和管理员共同管理</w:t>
      </w:r>
    </w:p>
    <w:p w:rsidR="00615A8D" w:rsidRDefault="00615A8D" w:rsidP="00615A8D">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Pr>
          <w:rFonts w:asciiTheme="minorEastAsia" w:eastAsiaTheme="minorEastAsia" w:hAnsiTheme="minorEastAsia" w:cs="Arial" w:hint="eastAsia"/>
          <w:sz w:val="24"/>
        </w:rPr>
        <w:t>浏览用户</w:t>
      </w:r>
      <w:r w:rsidRPr="00A21D52">
        <w:rPr>
          <w:rFonts w:asciiTheme="minorEastAsia" w:eastAsiaTheme="minorEastAsia" w:hAnsiTheme="minorEastAsia" w:cs="Arial" w:hint="eastAsia"/>
          <w:sz w:val="24"/>
        </w:rPr>
        <w:t>：</w:t>
      </w:r>
    </w:p>
    <w:p w:rsidR="00615A8D" w:rsidRPr="00615A8D" w:rsidRDefault="00615A8D" w:rsidP="00615A8D">
      <w:pPr>
        <w:pStyle w:val="aff3"/>
        <w:widowControl w:val="0"/>
        <w:numPr>
          <w:ilvl w:val="0"/>
          <w:numId w:val="16"/>
        </w:numPr>
        <w:spacing w:line="360" w:lineRule="auto"/>
        <w:ind w:rightChars="0" w:right="0" w:firstLineChars="0"/>
        <w:rPr>
          <w:rFonts w:asciiTheme="minorEastAsia" w:eastAsiaTheme="minorEastAsia" w:hAnsiTheme="minorEastAsia"/>
          <w:sz w:val="24"/>
        </w:rPr>
      </w:pPr>
      <w:r>
        <w:rPr>
          <w:rFonts w:asciiTheme="minorEastAsia" w:eastAsiaTheme="minorEastAsia" w:hAnsiTheme="minorEastAsia"/>
          <w:sz w:val="24"/>
        </w:rPr>
        <w:t>只有浏览权限</w:t>
      </w:r>
      <w:r>
        <w:rPr>
          <w:rFonts w:asciiTheme="minorEastAsia" w:eastAsiaTheme="minorEastAsia" w:hAnsiTheme="minorEastAsia" w:hint="eastAsia"/>
          <w:sz w:val="24"/>
        </w:rPr>
        <w:t>，</w:t>
      </w:r>
      <w:r w:rsidR="00130389">
        <w:rPr>
          <w:rFonts w:asciiTheme="minorEastAsia" w:eastAsiaTheme="minorEastAsia" w:hAnsiTheme="minorEastAsia"/>
          <w:sz w:val="24"/>
        </w:rPr>
        <w:t>无法修改</w:t>
      </w:r>
      <w:r>
        <w:rPr>
          <w:rFonts w:asciiTheme="minorEastAsia" w:eastAsiaTheme="minorEastAsia" w:hAnsiTheme="minorEastAsia"/>
          <w:sz w:val="24"/>
        </w:rPr>
        <w:t>任何内容</w:t>
      </w:r>
    </w:p>
    <w:p w:rsidR="00566B3F" w:rsidRPr="00A21D52" w:rsidRDefault="00566B3F" w:rsidP="00D17757">
      <w:pPr>
        <w:pStyle w:val="aff3"/>
        <w:widowControl w:val="0"/>
        <w:numPr>
          <w:ilvl w:val="0"/>
          <w:numId w:val="17"/>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硬件的限制：</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 xml:space="preserve">（1）客户端  </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浏览器：</w:t>
      </w:r>
      <w:r w:rsidR="00615A8D">
        <w:rPr>
          <w:rFonts w:asciiTheme="minorEastAsia" w:eastAsiaTheme="minorEastAsia" w:hAnsiTheme="minorEastAsia" w:hint="eastAsia"/>
          <w:sz w:val="24"/>
        </w:rPr>
        <w:t>360</w:t>
      </w:r>
      <w:r w:rsidR="00155080">
        <w:rPr>
          <w:rFonts w:asciiTheme="minorEastAsia" w:eastAsiaTheme="minorEastAsia" w:hAnsiTheme="minorEastAsia" w:hint="eastAsia"/>
          <w:sz w:val="24"/>
        </w:rPr>
        <w:t>浏览器</w:t>
      </w:r>
      <w:r w:rsidRPr="00A21D52">
        <w:rPr>
          <w:rFonts w:asciiTheme="minorEastAsia" w:eastAsiaTheme="minorEastAsia" w:hAnsiTheme="minorEastAsia" w:hint="eastAsia"/>
          <w:sz w:val="24"/>
        </w:rPr>
        <w:t xml:space="preserve">  </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操作系统：</w:t>
      </w:r>
      <w:r w:rsidR="00615A8D">
        <w:rPr>
          <w:rFonts w:asciiTheme="minorEastAsia" w:eastAsiaTheme="minorEastAsia" w:hAnsiTheme="minorEastAsia" w:hint="eastAsia"/>
          <w:sz w:val="24"/>
        </w:rPr>
        <w:t>windows</w:t>
      </w:r>
      <w:r w:rsidR="00AE0665">
        <w:rPr>
          <w:rFonts w:asciiTheme="minorEastAsia" w:eastAsiaTheme="minorEastAsia" w:hAnsiTheme="minorEastAsia" w:hint="eastAsia"/>
          <w:sz w:val="24"/>
        </w:rPr>
        <w:t>7</w:t>
      </w:r>
      <w:r w:rsidRPr="00A21D52">
        <w:rPr>
          <w:rFonts w:asciiTheme="minorEastAsia" w:eastAsiaTheme="minorEastAsia" w:hAnsiTheme="minorEastAsia" w:hint="eastAsia"/>
          <w:sz w:val="24"/>
        </w:rPr>
        <w:t xml:space="preserve">； </w:t>
      </w:r>
    </w:p>
    <w:p w:rsidR="0025291F" w:rsidRDefault="00566B3F" w:rsidP="0025291F">
      <w:pPr>
        <w:pStyle w:val="aff3"/>
        <w:widowControl w:val="0"/>
        <w:numPr>
          <w:ilvl w:val="0"/>
          <w:numId w:val="18"/>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lastRenderedPageBreak/>
        <w:t>并行</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：并发</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小于</w:t>
      </w:r>
      <w:r w:rsidR="00615A8D">
        <w:rPr>
          <w:rFonts w:asciiTheme="minorEastAsia" w:eastAsiaTheme="minorEastAsia" w:hAnsiTheme="minorEastAsia" w:hint="eastAsia"/>
          <w:sz w:val="24"/>
        </w:rPr>
        <w:t>1</w:t>
      </w:r>
      <w:r w:rsidR="00D47788" w:rsidRPr="00A21D52">
        <w:rPr>
          <w:rFonts w:asciiTheme="minorEastAsia" w:eastAsiaTheme="minorEastAsia" w:hAnsiTheme="minorEastAsia" w:hint="eastAsia"/>
          <w:sz w:val="24"/>
        </w:rPr>
        <w:t>000</w:t>
      </w:r>
    </w:p>
    <w:p w:rsidR="0025291F" w:rsidRDefault="0025291F" w:rsidP="0025291F">
      <w:pPr>
        <w:widowControl w:val="0"/>
        <w:spacing w:line="360" w:lineRule="auto"/>
        <w:ind w:rightChars="0" w:right="0"/>
        <w:rPr>
          <w:rFonts w:asciiTheme="minorEastAsia" w:eastAsiaTheme="minorEastAsia" w:hAnsiTheme="minorEastAsia"/>
          <w:sz w:val="24"/>
        </w:rPr>
      </w:pPr>
    </w:p>
    <w:p w:rsidR="0025291F" w:rsidRPr="0025291F" w:rsidRDefault="0025291F" w:rsidP="0025291F">
      <w:pPr>
        <w:widowControl w:val="0"/>
        <w:spacing w:line="360" w:lineRule="auto"/>
        <w:ind w:rightChars="0" w:right="0"/>
        <w:rPr>
          <w:rFonts w:asciiTheme="minorEastAsia" w:eastAsiaTheme="minorEastAsia" w:hAnsiTheme="minorEastAsia"/>
          <w:sz w:val="24"/>
        </w:rPr>
      </w:pPr>
    </w:p>
    <w:p w:rsidR="00EF1BEC" w:rsidRPr="00A21D52" w:rsidRDefault="00EF1BEC" w:rsidP="00EF1BEC">
      <w:pPr>
        <w:pStyle w:val="2"/>
        <w:numPr>
          <w:ilvl w:val="0"/>
          <w:numId w:val="0"/>
        </w:numPr>
        <w:spacing w:before="240" w:after="240"/>
        <w:ind w:left="576" w:hanging="576"/>
        <w:rPr>
          <w:rFonts w:asciiTheme="minorEastAsia" w:eastAsiaTheme="minorEastAsia" w:hAnsiTheme="minorEastAsia"/>
          <w:b/>
        </w:rPr>
      </w:pPr>
      <w:bookmarkStart w:id="38" w:name="_Toc496369797"/>
      <w:r w:rsidRPr="00A21D52">
        <w:rPr>
          <w:rFonts w:asciiTheme="minorEastAsia" w:eastAsiaTheme="minorEastAsia" w:hAnsiTheme="minorEastAsia" w:hint="eastAsia"/>
          <w:b/>
        </w:rPr>
        <w:t>3.2.功能需求</w:t>
      </w:r>
      <w:bookmarkEnd w:id="38"/>
    </w:p>
    <w:p w:rsidR="00F64D30" w:rsidRPr="00A106FB" w:rsidRDefault="00EE24E8" w:rsidP="00EE24E8">
      <w:pPr>
        <w:pStyle w:val="3"/>
        <w:numPr>
          <w:ilvl w:val="0"/>
          <w:numId w:val="0"/>
        </w:numPr>
        <w:rPr>
          <w:rFonts w:asciiTheme="minorEastAsia" w:eastAsiaTheme="minorEastAsia" w:hAnsiTheme="minorEastAsia"/>
          <w:sz w:val="28"/>
          <w:szCs w:val="28"/>
        </w:rPr>
      </w:pPr>
      <w:bookmarkStart w:id="39" w:name="_Toc496369798"/>
      <w:r w:rsidRPr="00A106FB">
        <w:rPr>
          <w:rFonts w:asciiTheme="minorEastAsia" w:eastAsiaTheme="minorEastAsia" w:hAnsiTheme="minorEastAsia" w:hint="eastAsia"/>
          <w:sz w:val="28"/>
          <w:szCs w:val="28"/>
        </w:rPr>
        <w:t>3.2.1.功能结构一览</w:t>
      </w:r>
      <w:bookmarkEnd w:id="39"/>
    </w:p>
    <w:p w:rsidR="00F64D30" w:rsidRPr="00A21D52" w:rsidRDefault="00F64D30" w:rsidP="00546B4B">
      <w:pPr>
        <w:pStyle w:val="aff3"/>
        <w:keepNext/>
        <w:keepLines/>
        <w:widowControl w:val="0"/>
        <w:numPr>
          <w:ilvl w:val="1"/>
          <w:numId w:val="12"/>
        </w:numPr>
        <w:spacing w:before="120" w:after="120" w:line="360" w:lineRule="auto"/>
        <w:ind w:rightChars="0" w:right="0" w:firstLineChars="0"/>
        <w:outlineLvl w:val="2"/>
        <w:rPr>
          <w:rFonts w:asciiTheme="minorEastAsia" w:eastAsiaTheme="minorEastAsia" w:hAnsiTheme="minorEastAsia"/>
          <w:b/>
          <w:vanish/>
          <w:sz w:val="28"/>
          <w:szCs w:val="28"/>
        </w:rPr>
      </w:pPr>
      <w:bookmarkStart w:id="40" w:name="_Toc477884833"/>
      <w:bookmarkStart w:id="41" w:name="_Toc479155555"/>
      <w:bookmarkStart w:id="42" w:name="_Toc479155652"/>
      <w:bookmarkStart w:id="43" w:name="_Toc495507093"/>
      <w:bookmarkStart w:id="44" w:name="_Toc476825091"/>
      <w:bookmarkStart w:id="45" w:name="_Toc496369774"/>
      <w:bookmarkStart w:id="46" w:name="_Toc496369799"/>
      <w:bookmarkEnd w:id="40"/>
      <w:bookmarkEnd w:id="41"/>
      <w:bookmarkEnd w:id="42"/>
      <w:bookmarkEnd w:id="43"/>
      <w:bookmarkEnd w:id="45"/>
      <w:bookmarkEnd w:id="46"/>
    </w:p>
    <w:tbl>
      <w:tblPr>
        <w:tblpPr w:leftFromText="180" w:rightFromText="180" w:vertAnchor="text" w:horzAnchor="margin" w:tblpY="55"/>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253"/>
        <w:gridCol w:w="2835"/>
      </w:tblGrid>
      <w:tr w:rsidR="00EE24E8" w:rsidRPr="00A21D52" w:rsidTr="0037623D">
        <w:trPr>
          <w:trHeight w:val="416"/>
        </w:trPr>
        <w:tc>
          <w:tcPr>
            <w:tcW w:w="1809" w:type="dxa"/>
            <w:shd w:val="clear" w:color="auto" w:fill="E6E6E6"/>
            <w:vAlign w:val="center"/>
          </w:tcPr>
          <w:bookmarkEnd w:id="44"/>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模块</w:t>
            </w:r>
          </w:p>
        </w:tc>
        <w:tc>
          <w:tcPr>
            <w:tcW w:w="4253"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功能说明</w:t>
            </w:r>
          </w:p>
        </w:tc>
        <w:tc>
          <w:tcPr>
            <w:tcW w:w="2835"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备注</w:t>
            </w:r>
          </w:p>
        </w:tc>
      </w:tr>
      <w:tr w:rsidR="00EE24E8" w:rsidRPr="00A21D52" w:rsidTr="0037623D">
        <w:trPr>
          <w:trHeight w:val="418"/>
        </w:trPr>
        <w:tc>
          <w:tcPr>
            <w:tcW w:w="1809"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24"/>
              </w:rPr>
            </w:pPr>
            <w:r w:rsidRPr="00A21D52">
              <w:rPr>
                <w:rFonts w:asciiTheme="minorEastAsia" w:eastAsiaTheme="minorEastAsia" w:hAnsiTheme="minorEastAsia" w:hint="eastAsia"/>
                <w:color w:val="000000"/>
                <w:sz w:val="24"/>
              </w:rPr>
              <w:t>登录</w:t>
            </w:r>
          </w:p>
        </w:tc>
        <w:tc>
          <w:tcPr>
            <w:tcW w:w="4253" w:type="dxa"/>
            <w:shd w:val="clear" w:color="auto" w:fill="auto"/>
            <w:vAlign w:val="center"/>
          </w:tcPr>
          <w:p w:rsidR="00EE24E8" w:rsidRPr="007E52F1" w:rsidRDefault="0037623D" w:rsidP="0020469F">
            <w:pPr>
              <w:pStyle w:val="aff3"/>
              <w:numPr>
                <w:ilvl w:val="0"/>
                <w:numId w:val="21"/>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用户</w:t>
            </w:r>
            <w:r w:rsidR="00EE24E8" w:rsidRPr="007E52F1">
              <w:rPr>
                <w:rFonts w:asciiTheme="minorEastAsia" w:eastAsiaTheme="minorEastAsia" w:hAnsiTheme="minorEastAsia"/>
                <w:color w:val="000000"/>
                <w:sz w:val="24"/>
              </w:rPr>
              <w:t>登录</w:t>
            </w:r>
          </w:p>
        </w:tc>
        <w:tc>
          <w:tcPr>
            <w:tcW w:w="2835" w:type="dxa"/>
            <w:shd w:val="clear" w:color="auto" w:fill="auto"/>
            <w:vAlign w:val="center"/>
          </w:tcPr>
          <w:p w:rsidR="00EE24E8" w:rsidRPr="005C6E63" w:rsidRDefault="005A1265" w:rsidP="005C6E63">
            <w:pPr>
              <w:ind w:rightChars="0" w:right="0"/>
              <w:jc w:val="center"/>
              <w:rPr>
                <w:rFonts w:asciiTheme="minorEastAsia" w:eastAsiaTheme="minorEastAsia" w:hAnsiTheme="minorEastAsia"/>
                <w:sz w:val="24"/>
              </w:rPr>
            </w:pPr>
            <w:r w:rsidRPr="005C6E63">
              <w:rPr>
                <w:rFonts w:asciiTheme="minorEastAsia" w:eastAsiaTheme="minorEastAsia" w:hAnsiTheme="minorEastAsia" w:hint="eastAsia"/>
                <w:sz w:val="24"/>
              </w:rPr>
              <w:t>通过</w:t>
            </w:r>
            <w:r w:rsidR="00BC2F76">
              <w:rPr>
                <w:rFonts w:asciiTheme="minorEastAsia" w:eastAsiaTheme="minorEastAsia" w:hAnsiTheme="minorEastAsia" w:hint="eastAsia"/>
                <w:sz w:val="24"/>
              </w:rPr>
              <w:t>信息门户</w:t>
            </w:r>
            <w:r w:rsidRPr="005C6E63">
              <w:rPr>
                <w:rFonts w:asciiTheme="minorEastAsia" w:eastAsiaTheme="minorEastAsia" w:hAnsiTheme="minorEastAsia" w:hint="eastAsia"/>
                <w:sz w:val="24"/>
              </w:rPr>
              <w:t>单点登录</w:t>
            </w:r>
            <w:r w:rsidR="00BC2F76">
              <w:rPr>
                <w:rFonts w:asciiTheme="minorEastAsia" w:eastAsiaTheme="minorEastAsia" w:hAnsiTheme="minorEastAsia" w:hint="eastAsia"/>
                <w:sz w:val="24"/>
              </w:rPr>
              <w:t>统一实现</w:t>
            </w:r>
          </w:p>
        </w:tc>
      </w:tr>
      <w:tr w:rsidR="00EE24E8" w:rsidRPr="00A21D52" w:rsidTr="00A106FB">
        <w:trPr>
          <w:trHeight w:val="407"/>
        </w:trPr>
        <w:tc>
          <w:tcPr>
            <w:tcW w:w="1809" w:type="dxa"/>
            <w:shd w:val="clear" w:color="auto" w:fill="auto"/>
            <w:vAlign w:val="center"/>
          </w:tcPr>
          <w:p w:rsidR="00EE24E8" w:rsidRPr="00A21D52" w:rsidRDefault="004E13EA"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基础项目库</w:t>
            </w:r>
          </w:p>
        </w:tc>
        <w:tc>
          <w:tcPr>
            <w:tcW w:w="4253" w:type="dxa"/>
            <w:shd w:val="clear" w:color="auto" w:fill="auto"/>
            <w:vAlign w:val="center"/>
          </w:tcPr>
          <w:p w:rsidR="00D35337" w:rsidRDefault="007E52F1" w:rsidP="0020469F">
            <w:pPr>
              <w:pStyle w:val="aff3"/>
              <w:numPr>
                <w:ilvl w:val="0"/>
                <w:numId w:val="23"/>
              </w:numPr>
              <w:ind w:rightChars="0" w:right="0" w:firstLineChars="0"/>
              <w:jc w:val="left"/>
              <w:rPr>
                <w:rFonts w:asciiTheme="minorEastAsia" w:eastAsiaTheme="minorEastAsia" w:hAnsiTheme="minorEastAsia"/>
                <w:color w:val="000000"/>
                <w:sz w:val="24"/>
              </w:rPr>
            </w:pPr>
            <w:r w:rsidRPr="005A1265">
              <w:rPr>
                <w:rFonts w:asciiTheme="minorEastAsia" w:eastAsiaTheme="minorEastAsia" w:hAnsiTheme="minorEastAsia" w:hint="eastAsia"/>
                <w:color w:val="000000"/>
                <w:sz w:val="24"/>
              </w:rPr>
              <w:t>项目列表</w:t>
            </w:r>
          </w:p>
          <w:p w:rsid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w:t>
            </w:r>
            <w:r w:rsidR="002E2BEB">
              <w:rPr>
                <w:rFonts w:asciiTheme="minorEastAsia" w:eastAsiaTheme="minorEastAsia" w:hAnsiTheme="minorEastAsia" w:hint="eastAsia"/>
                <w:color w:val="000000"/>
                <w:sz w:val="24"/>
              </w:rPr>
              <w:t>新增</w:t>
            </w:r>
          </w:p>
          <w:p w:rsidR="00CD4EE5" w:rsidRPr="00F3785B" w:rsidRDefault="00CD4EE5"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项目修改</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项目查询</w:t>
            </w:r>
          </w:p>
          <w:p w:rsid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项目详情</w:t>
            </w:r>
          </w:p>
          <w:p w:rsidR="00D964AC" w:rsidRPr="00F3785B" w:rsidRDefault="00D964AC"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项目分发</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项目流程查询</w:t>
            </w:r>
          </w:p>
          <w:p w:rsidR="00BC2F76" w:rsidRDefault="00F3785B" w:rsidP="00BC2F76">
            <w:pPr>
              <w:pStyle w:val="aff3"/>
              <w:numPr>
                <w:ilvl w:val="0"/>
                <w:numId w:val="23"/>
              </w:numPr>
              <w:ind w:rightChars="0" w:right="0" w:firstLineChars="0"/>
              <w:jc w:val="left"/>
              <w:rPr>
                <w:rFonts w:asciiTheme="minorEastAsia" w:eastAsiaTheme="minorEastAsia" w:hAnsiTheme="minorEastAsia"/>
                <w:sz w:val="24"/>
              </w:rPr>
            </w:pPr>
            <w:r w:rsidRPr="00862EAE">
              <w:rPr>
                <w:rFonts w:asciiTheme="minorEastAsia" w:eastAsiaTheme="minorEastAsia" w:hAnsiTheme="minorEastAsia" w:hint="eastAsia"/>
                <w:sz w:val="24"/>
              </w:rPr>
              <w:t>项目追踪</w:t>
            </w:r>
          </w:p>
          <w:p w:rsidR="00BC2F76" w:rsidRPr="00BC2F76" w:rsidRDefault="00BC2F76" w:rsidP="00BC2F76">
            <w:pPr>
              <w:pStyle w:val="aff3"/>
              <w:numPr>
                <w:ilvl w:val="0"/>
                <w:numId w:val="23"/>
              </w:numPr>
              <w:ind w:rightChars="0" w:right="0" w:firstLineChars="0"/>
              <w:jc w:val="left"/>
              <w:rPr>
                <w:rFonts w:asciiTheme="minorEastAsia" w:eastAsiaTheme="minorEastAsia" w:hAnsiTheme="minorEastAsia"/>
                <w:sz w:val="24"/>
              </w:rPr>
            </w:pPr>
            <w:r>
              <w:rPr>
                <w:rFonts w:asciiTheme="minorEastAsia" w:eastAsiaTheme="minorEastAsia" w:hAnsiTheme="minorEastAsia" w:hint="eastAsia"/>
                <w:sz w:val="24"/>
              </w:rPr>
              <w:t>项目删除</w:t>
            </w:r>
          </w:p>
        </w:tc>
        <w:tc>
          <w:tcPr>
            <w:tcW w:w="2835" w:type="dxa"/>
            <w:shd w:val="clear" w:color="auto" w:fill="auto"/>
            <w:vAlign w:val="center"/>
          </w:tcPr>
          <w:p w:rsidR="00DF73A6" w:rsidRPr="005C6E63" w:rsidRDefault="00DF73A6" w:rsidP="005C6E63">
            <w:pPr>
              <w:ind w:rightChars="0" w:right="0"/>
              <w:jc w:val="center"/>
              <w:rPr>
                <w:rFonts w:asciiTheme="minorEastAsia" w:eastAsiaTheme="minorEastAsia" w:hAnsiTheme="minorEastAsia"/>
                <w:sz w:val="24"/>
              </w:rPr>
            </w:pPr>
          </w:p>
        </w:tc>
      </w:tr>
      <w:tr w:rsidR="00EE24E8" w:rsidRPr="00A21D52" w:rsidTr="00A106FB">
        <w:trPr>
          <w:trHeight w:val="428"/>
        </w:trPr>
        <w:tc>
          <w:tcPr>
            <w:tcW w:w="1809" w:type="dxa"/>
            <w:shd w:val="clear" w:color="auto" w:fill="auto"/>
            <w:vAlign w:val="center"/>
          </w:tcPr>
          <w:p w:rsidR="00EE24E8" w:rsidRPr="00A21D52" w:rsidRDefault="002C6D8A"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我的工作</w:t>
            </w:r>
          </w:p>
        </w:tc>
        <w:tc>
          <w:tcPr>
            <w:tcW w:w="4253" w:type="dxa"/>
            <w:shd w:val="clear" w:color="auto" w:fill="auto"/>
            <w:vAlign w:val="center"/>
          </w:tcPr>
          <w:p w:rsidR="00873CD0"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待办工作</w:t>
            </w:r>
          </w:p>
          <w:p w:rsidR="002C6D8A"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已办工作</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A106FB">
        <w:trPr>
          <w:trHeight w:val="406"/>
        </w:trPr>
        <w:tc>
          <w:tcPr>
            <w:tcW w:w="1809" w:type="dxa"/>
            <w:shd w:val="clear" w:color="auto" w:fill="auto"/>
            <w:vAlign w:val="center"/>
          </w:tcPr>
          <w:p w:rsidR="00EE24E8" w:rsidRPr="00A21D52" w:rsidRDefault="00155080"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报表</w:t>
            </w:r>
          </w:p>
        </w:tc>
        <w:tc>
          <w:tcPr>
            <w:tcW w:w="4253" w:type="dxa"/>
            <w:shd w:val="clear" w:color="auto" w:fill="auto"/>
            <w:vAlign w:val="center"/>
          </w:tcPr>
          <w:p w:rsidR="00873CD0"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报表管理</w:t>
            </w:r>
          </w:p>
          <w:p w:rsidR="007E52F1"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图形分析</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7E52F1">
        <w:trPr>
          <w:trHeight w:val="2274"/>
        </w:trPr>
        <w:tc>
          <w:tcPr>
            <w:tcW w:w="1809" w:type="dxa"/>
            <w:shd w:val="clear" w:color="auto" w:fill="auto"/>
            <w:vAlign w:val="center"/>
          </w:tcPr>
          <w:p w:rsidR="00EE24E8" w:rsidRPr="00A21D52"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系统管理</w:t>
            </w:r>
          </w:p>
        </w:tc>
        <w:tc>
          <w:tcPr>
            <w:tcW w:w="4253" w:type="dxa"/>
            <w:shd w:val="clear" w:color="auto" w:fill="auto"/>
            <w:vAlign w:val="center"/>
          </w:tcPr>
          <w:p w:rsidR="00873CD0"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部门权限</w:t>
            </w:r>
            <w:r>
              <w:rPr>
                <w:rFonts w:asciiTheme="minorEastAsia" w:eastAsiaTheme="minorEastAsia" w:hAnsiTheme="minorEastAsia" w:hint="eastAsia"/>
                <w:color w:val="000000"/>
                <w:sz w:val="24"/>
              </w:rPr>
              <w:t>（</w:t>
            </w:r>
            <w:r w:rsidR="00B366B7">
              <w:rPr>
                <w:rFonts w:asciiTheme="minorEastAsia" w:eastAsiaTheme="minorEastAsia" w:hAnsiTheme="minorEastAsia" w:hint="eastAsia"/>
                <w:color w:val="000000"/>
                <w:sz w:val="24"/>
              </w:rPr>
              <w:t>S</w:t>
            </w:r>
            <w:r>
              <w:rPr>
                <w:rFonts w:asciiTheme="minorEastAsia" w:eastAsiaTheme="minorEastAsia" w:hAnsiTheme="minorEastAsia" w:hint="eastAsia"/>
                <w:color w:val="000000"/>
                <w:sz w:val="24"/>
              </w:rPr>
              <w:t>ys、</w:t>
            </w:r>
            <w:r w:rsidR="00B366B7">
              <w:rPr>
                <w:rFonts w:asciiTheme="minorEastAsia" w:eastAsiaTheme="minorEastAsia" w:hAnsiTheme="minorEastAsia" w:hint="eastAsia"/>
                <w:color w:val="000000"/>
                <w:sz w:val="24"/>
              </w:rPr>
              <w:t>A</w:t>
            </w:r>
            <w:r>
              <w:rPr>
                <w:rFonts w:asciiTheme="minorEastAsia" w:eastAsiaTheme="minorEastAsia" w:hAnsiTheme="minorEastAsia" w:hint="eastAsia"/>
                <w:color w:val="000000"/>
                <w:sz w:val="24"/>
              </w:rPr>
              <w:t>dmin）</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角色权限</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人员权限</w:t>
            </w:r>
          </w:p>
          <w:p w:rsidR="007E52F1" w:rsidRPr="00155080" w:rsidRDefault="007E52F1" w:rsidP="0020469F">
            <w:pPr>
              <w:pStyle w:val="aff3"/>
              <w:numPr>
                <w:ilvl w:val="0"/>
                <w:numId w:val="19"/>
              </w:numPr>
              <w:ind w:rightChars="0" w:right="0" w:firstLineChars="0"/>
              <w:jc w:val="left"/>
              <w:rPr>
                <w:rFonts w:asciiTheme="minorEastAsia" w:eastAsiaTheme="minorEastAsia" w:hAnsiTheme="minorEastAsia"/>
                <w:sz w:val="24"/>
              </w:rPr>
            </w:pPr>
            <w:r w:rsidRPr="00155080">
              <w:rPr>
                <w:rFonts w:asciiTheme="minorEastAsia" w:eastAsiaTheme="minorEastAsia" w:hAnsiTheme="minorEastAsia" w:hint="eastAsia"/>
                <w:sz w:val="24"/>
              </w:rPr>
              <w:t>接口管理</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数据字典</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消息管理</w:t>
            </w:r>
          </w:p>
          <w:p w:rsidR="003551A8" w:rsidRPr="007E52F1" w:rsidRDefault="003551A8"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日志管理</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2C6D8A" w:rsidRPr="00A21D52" w:rsidTr="00A106FB">
        <w:trPr>
          <w:trHeight w:val="417"/>
        </w:trPr>
        <w:tc>
          <w:tcPr>
            <w:tcW w:w="1809" w:type="dxa"/>
            <w:shd w:val="clear" w:color="auto" w:fill="auto"/>
            <w:vAlign w:val="center"/>
          </w:tcPr>
          <w:p w:rsidR="002C6D8A"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首页</w:t>
            </w:r>
          </w:p>
        </w:tc>
        <w:tc>
          <w:tcPr>
            <w:tcW w:w="4253" w:type="dxa"/>
            <w:shd w:val="clear" w:color="auto" w:fill="auto"/>
            <w:vAlign w:val="center"/>
          </w:tcPr>
          <w:p w:rsidR="0025291F" w:rsidRPr="0025291F" w:rsidRDefault="001745B7" w:rsidP="00CC4F36">
            <w:pPr>
              <w:pStyle w:val="aff3"/>
              <w:numPr>
                <w:ilvl w:val="0"/>
                <w:numId w:val="3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通知公告</w:t>
            </w:r>
          </w:p>
          <w:p w:rsidR="0025291F" w:rsidRPr="0025291F" w:rsidRDefault="001745B7" w:rsidP="00CC4F36">
            <w:pPr>
              <w:pStyle w:val="aff3"/>
              <w:numPr>
                <w:ilvl w:val="0"/>
                <w:numId w:val="3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领导</w:t>
            </w:r>
            <w:r w:rsidR="00950D51">
              <w:rPr>
                <w:rFonts w:asciiTheme="minorEastAsia" w:eastAsiaTheme="minorEastAsia" w:hAnsiTheme="minorEastAsia" w:hint="eastAsia"/>
                <w:color w:val="000000"/>
                <w:sz w:val="24"/>
              </w:rPr>
              <w:t>留言</w:t>
            </w:r>
          </w:p>
          <w:p w:rsidR="0025291F" w:rsidRPr="0025291F" w:rsidRDefault="001745B7" w:rsidP="00CC4F36">
            <w:pPr>
              <w:pStyle w:val="aff3"/>
              <w:numPr>
                <w:ilvl w:val="0"/>
                <w:numId w:val="3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工作动态</w:t>
            </w:r>
          </w:p>
          <w:p w:rsidR="002C6D8A" w:rsidRPr="0025291F" w:rsidRDefault="001745B7" w:rsidP="00CC4F36">
            <w:pPr>
              <w:pStyle w:val="aff3"/>
              <w:numPr>
                <w:ilvl w:val="0"/>
                <w:numId w:val="3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工作</w:t>
            </w:r>
            <w:r w:rsidR="00950D51">
              <w:rPr>
                <w:rFonts w:asciiTheme="minorEastAsia" w:eastAsiaTheme="minorEastAsia" w:hAnsiTheme="minorEastAsia" w:hint="eastAsia"/>
                <w:color w:val="000000"/>
                <w:sz w:val="24"/>
              </w:rPr>
              <w:t>推进</w:t>
            </w:r>
          </w:p>
        </w:tc>
        <w:tc>
          <w:tcPr>
            <w:tcW w:w="2835" w:type="dxa"/>
            <w:shd w:val="clear" w:color="auto" w:fill="auto"/>
            <w:vAlign w:val="center"/>
          </w:tcPr>
          <w:p w:rsidR="002C6D8A" w:rsidRPr="00A21D52" w:rsidRDefault="002C6D8A" w:rsidP="00A06170">
            <w:pPr>
              <w:jc w:val="center"/>
              <w:rPr>
                <w:rFonts w:asciiTheme="minorEastAsia" w:eastAsiaTheme="minorEastAsia" w:hAnsiTheme="minorEastAsia"/>
                <w:color w:val="000000"/>
                <w:sz w:val="18"/>
                <w:szCs w:val="18"/>
              </w:rPr>
            </w:pPr>
          </w:p>
        </w:tc>
      </w:tr>
      <w:tr w:rsidR="003A1817" w:rsidRPr="00C31DEE" w:rsidTr="00A106FB">
        <w:trPr>
          <w:trHeight w:val="417"/>
        </w:trPr>
        <w:tc>
          <w:tcPr>
            <w:tcW w:w="1809" w:type="dxa"/>
            <w:shd w:val="clear" w:color="auto" w:fill="auto"/>
            <w:vAlign w:val="center"/>
          </w:tcPr>
          <w:p w:rsidR="003A1817" w:rsidRDefault="003A1817" w:rsidP="00A06170">
            <w:pPr>
              <w:jc w:val="center"/>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项目推进</w:t>
            </w:r>
          </w:p>
        </w:tc>
        <w:tc>
          <w:tcPr>
            <w:tcW w:w="4253" w:type="dxa"/>
            <w:shd w:val="clear" w:color="auto" w:fill="auto"/>
            <w:vAlign w:val="center"/>
          </w:tcPr>
          <w:p w:rsidR="003A1817" w:rsidRDefault="00130389" w:rsidP="00CC4F36">
            <w:pPr>
              <w:pStyle w:val="aff3"/>
              <w:numPr>
                <w:ilvl w:val="0"/>
                <w:numId w:val="26"/>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新增任务</w:t>
            </w:r>
          </w:p>
          <w:p w:rsidR="003A1817" w:rsidRDefault="003A1817" w:rsidP="00CC4F36">
            <w:pPr>
              <w:pStyle w:val="aff3"/>
              <w:numPr>
                <w:ilvl w:val="0"/>
                <w:numId w:val="26"/>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任务完成</w:t>
            </w:r>
          </w:p>
          <w:p w:rsidR="003A1817" w:rsidRPr="006E7C0A" w:rsidRDefault="003A1817" w:rsidP="00CC4F36">
            <w:pPr>
              <w:pStyle w:val="aff3"/>
              <w:numPr>
                <w:ilvl w:val="0"/>
                <w:numId w:val="26"/>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lastRenderedPageBreak/>
              <w:t>任务审核</w:t>
            </w:r>
          </w:p>
        </w:tc>
        <w:tc>
          <w:tcPr>
            <w:tcW w:w="2835" w:type="dxa"/>
            <w:shd w:val="clear" w:color="auto" w:fill="auto"/>
            <w:vAlign w:val="center"/>
          </w:tcPr>
          <w:p w:rsidR="003A1817" w:rsidRPr="00C31DEE" w:rsidRDefault="003A1817" w:rsidP="00A06170">
            <w:pPr>
              <w:jc w:val="center"/>
              <w:rPr>
                <w:rFonts w:asciiTheme="minorEastAsia" w:eastAsiaTheme="minorEastAsia" w:hAnsiTheme="minorEastAsia"/>
                <w:color w:val="000000"/>
                <w:sz w:val="24"/>
              </w:rPr>
            </w:pPr>
          </w:p>
        </w:tc>
      </w:tr>
      <w:tr w:rsidR="00155080" w:rsidRPr="00C31DEE" w:rsidTr="00A106FB">
        <w:trPr>
          <w:trHeight w:val="417"/>
        </w:trPr>
        <w:tc>
          <w:tcPr>
            <w:tcW w:w="1809" w:type="dxa"/>
            <w:shd w:val="clear" w:color="auto" w:fill="auto"/>
            <w:vAlign w:val="center"/>
          </w:tcPr>
          <w:p w:rsidR="00155080" w:rsidRPr="00C31DEE" w:rsidRDefault="00155080"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lastRenderedPageBreak/>
              <w:t>公告</w:t>
            </w:r>
          </w:p>
        </w:tc>
        <w:tc>
          <w:tcPr>
            <w:tcW w:w="4253" w:type="dxa"/>
            <w:shd w:val="clear" w:color="auto" w:fill="auto"/>
            <w:vAlign w:val="center"/>
          </w:tcPr>
          <w:p w:rsidR="00155080" w:rsidRPr="00C31DEE" w:rsidRDefault="00155080" w:rsidP="00CC4F36">
            <w:pPr>
              <w:pStyle w:val="aff3"/>
              <w:numPr>
                <w:ilvl w:val="0"/>
                <w:numId w:val="26"/>
              </w:numPr>
              <w:ind w:rightChars="0" w:right="0" w:firstLineChars="0"/>
              <w:jc w:val="left"/>
              <w:rPr>
                <w:rFonts w:asciiTheme="minorEastAsia" w:eastAsiaTheme="minorEastAsia" w:hAnsiTheme="minorEastAsia"/>
                <w:color w:val="000000"/>
                <w:sz w:val="24"/>
              </w:rPr>
            </w:pPr>
            <w:r w:rsidRPr="006E7C0A">
              <w:rPr>
                <w:rFonts w:asciiTheme="minorEastAsia" w:eastAsiaTheme="minorEastAsia" w:hAnsiTheme="minorEastAsia"/>
                <w:color w:val="000000"/>
                <w:sz w:val="24"/>
              </w:rPr>
              <w:t>各类公告展示</w:t>
            </w:r>
          </w:p>
        </w:tc>
        <w:tc>
          <w:tcPr>
            <w:tcW w:w="2835" w:type="dxa"/>
            <w:shd w:val="clear" w:color="auto" w:fill="auto"/>
            <w:vAlign w:val="center"/>
          </w:tcPr>
          <w:p w:rsidR="00155080" w:rsidRPr="00C31DEE" w:rsidRDefault="00155080" w:rsidP="00A06170">
            <w:pPr>
              <w:jc w:val="center"/>
              <w:rPr>
                <w:rFonts w:asciiTheme="minorEastAsia" w:eastAsiaTheme="minorEastAsia" w:hAnsiTheme="minorEastAsia"/>
                <w:color w:val="000000"/>
                <w:sz w:val="24"/>
              </w:rPr>
            </w:pPr>
          </w:p>
        </w:tc>
      </w:tr>
    </w:tbl>
    <w:p w:rsidR="00706A51" w:rsidRDefault="00706A51" w:rsidP="00706A51"/>
    <w:p w:rsidR="00706A51" w:rsidRDefault="00706A51" w:rsidP="00706A51"/>
    <w:p w:rsidR="00706A51" w:rsidRPr="00706A51" w:rsidRDefault="00706A51" w:rsidP="00706A51"/>
    <w:p w:rsidR="00B37841" w:rsidRPr="00A21D52" w:rsidRDefault="00B37841" w:rsidP="00B37841">
      <w:pPr>
        <w:pStyle w:val="3"/>
        <w:numPr>
          <w:ilvl w:val="0"/>
          <w:numId w:val="0"/>
        </w:numPr>
        <w:rPr>
          <w:rFonts w:asciiTheme="minorEastAsia" w:eastAsiaTheme="minorEastAsia" w:hAnsiTheme="minorEastAsia"/>
          <w:sz w:val="28"/>
          <w:szCs w:val="28"/>
        </w:rPr>
      </w:pPr>
      <w:bookmarkStart w:id="47" w:name="_Toc496369800"/>
      <w:r w:rsidRPr="00A21D52">
        <w:rPr>
          <w:rFonts w:asciiTheme="minorEastAsia" w:eastAsiaTheme="minorEastAsia" w:hAnsiTheme="minorEastAsia" w:hint="eastAsia"/>
          <w:sz w:val="28"/>
          <w:szCs w:val="28"/>
        </w:rPr>
        <w:t>3.2.2.</w:t>
      </w:r>
      <w:r w:rsidR="00046E13" w:rsidRPr="00A21D52">
        <w:rPr>
          <w:rFonts w:asciiTheme="minorEastAsia" w:eastAsiaTheme="minorEastAsia" w:hAnsiTheme="minorEastAsia" w:hint="eastAsia"/>
          <w:sz w:val="28"/>
          <w:szCs w:val="28"/>
        </w:rPr>
        <w:t>用户</w:t>
      </w:r>
      <w:r w:rsidRPr="00A21D52">
        <w:rPr>
          <w:rFonts w:asciiTheme="minorEastAsia" w:eastAsiaTheme="minorEastAsia" w:hAnsiTheme="minorEastAsia" w:hint="eastAsia"/>
          <w:sz w:val="28"/>
          <w:szCs w:val="28"/>
        </w:rPr>
        <w:t>登录</w:t>
      </w:r>
      <w:bookmarkEnd w:id="47"/>
    </w:p>
    <w:p w:rsidR="00706A51" w:rsidRDefault="00183914" w:rsidP="00862EAE">
      <w:pPr>
        <w:ind w:firstLine="720"/>
        <w:rPr>
          <w:rFonts w:asciiTheme="minorEastAsia" w:eastAsiaTheme="minorEastAsia" w:hAnsiTheme="minorEastAsia"/>
          <w:sz w:val="24"/>
        </w:rPr>
      </w:pPr>
      <w:r w:rsidRPr="00A21D52">
        <w:rPr>
          <w:rFonts w:asciiTheme="minorEastAsia" w:eastAsiaTheme="minorEastAsia" w:hAnsiTheme="minorEastAsia" w:hint="eastAsia"/>
          <w:sz w:val="24"/>
        </w:rPr>
        <w:t>通过信息门户的“单点登录”模块实现系统的登录</w:t>
      </w:r>
      <w:r w:rsidR="00706A51">
        <w:rPr>
          <w:rFonts w:asciiTheme="minorEastAsia" w:eastAsiaTheme="minorEastAsia" w:hAnsiTheme="minorEastAsia" w:hint="eastAsia"/>
          <w:sz w:val="24"/>
        </w:rPr>
        <w:t>。</w:t>
      </w:r>
    </w:p>
    <w:p w:rsidR="002A06AA" w:rsidRDefault="00B37841" w:rsidP="002A06AA">
      <w:pPr>
        <w:pStyle w:val="3"/>
        <w:numPr>
          <w:ilvl w:val="0"/>
          <w:numId w:val="0"/>
        </w:numPr>
        <w:rPr>
          <w:rFonts w:asciiTheme="minorEastAsia" w:eastAsiaTheme="minorEastAsia" w:hAnsiTheme="minorEastAsia"/>
          <w:sz w:val="28"/>
          <w:szCs w:val="28"/>
        </w:rPr>
      </w:pPr>
      <w:bookmarkStart w:id="48" w:name="_Toc496369801"/>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3</w:t>
      </w:r>
      <w:r w:rsidRPr="00A21D52">
        <w:rPr>
          <w:rFonts w:asciiTheme="minorEastAsia" w:eastAsiaTheme="minorEastAsia" w:hAnsiTheme="minorEastAsia" w:hint="eastAsia"/>
          <w:sz w:val="28"/>
          <w:szCs w:val="28"/>
        </w:rPr>
        <w:t>.</w:t>
      </w:r>
      <w:r w:rsidR="004E13EA">
        <w:rPr>
          <w:rFonts w:asciiTheme="minorEastAsia" w:eastAsiaTheme="minorEastAsia" w:hAnsiTheme="minorEastAsia" w:hint="eastAsia"/>
          <w:sz w:val="28"/>
          <w:szCs w:val="28"/>
        </w:rPr>
        <w:t>基础项目库</w:t>
      </w:r>
      <w:bookmarkEnd w:id="48"/>
    </w:p>
    <w:p w:rsidR="006430D7" w:rsidRDefault="004E13EA" w:rsidP="00CD4EE5">
      <w:pPr>
        <w:ind w:firstLine="720"/>
        <w:rPr>
          <w:rFonts w:asciiTheme="minorEastAsia" w:eastAsiaTheme="minorEastAsia" w:hAnsiTheme="minorEastAsia" w:hint="eastAsia"/>
          <w:sz w:val="24"/>
        </w:rPr>
      </w:pPr>
      <w:r>
        <w:rPr>
          <w:rFonts w:asciiTheme="minorEastAsia" w:eastAsiaTheme="minorEastAsia" w:hAnsiTheme="minorEastAsia" w:hint="eastAsia"/>
          <w:sz w:val="24"/>
        </w:rPr>
        <w:t>基础项目库</w:t>
      </w:r>
      <w:r w:rsidR="00862EAE">
        <w:rPr>
          <w:rFonts w:asciiTheme="minorEastAsia" w:eastAsiaTheme="minorEastAsia" w:hAnsiTheme="minorEastAsia" w:hint="eastAsia"/>
          <w:sz w:val="24"/>
        </w:rPr>
        <w:t>主要</w:t>
      </w:r>
      <w:r w:rsidR="001F1DCE">
        <w:rPr>
          <w:rFonts w:asciiTheme="minorEastAsia" w:eastAsiaTheme="minorEastAsia" w:hAnsiTheme="minorEastAsia" w:hint="eastAsia"/>
          <w:sz w:val="24"/>
        </w:rPr>
        <w:t>功能为：</w:t>
      </w:r>
      <w:r w:rsidR="00862EAE">
        <w:rPr>
          <w:rFonts w:asciiTheme="minorEastAsia" w:eastAsiaTheme="minorEastAsia" w:hAnsiTheme="minorEastAsia" w:hint="eastAsia"/>
          <w:sz w:val="24"/>
        </w:rPr>
        <w:t>用户</w:t>
      </w:r>
      <w:r w:rsidR="006430D7">
        <w:rPr>
          <w:rFonts w:asciiTheme="minorEastAsia" w:eastAsiaTheme="minorEastAsia" w:hAnsiTheme="minorEastAsia" w:hint="eastAsia"/>
          <w:sz w:val="24"/>
        </w:rPr>
        <w:t>新增项目、修改项目、删除项目、项目流程监控、项目查询、消息推送。</w:t>
      </w:r>
    </w:p>
    <w:p w:rsidR="00CD4EE5" w:rsidRPr="00CD4EE5" w:rsidRDefault="00CD4EE5" w:rsidP="00CD4EE5">
      <w:pPr>
        <w:ind w:firstLine="720"/>
        <w:rPr>
          <w:rFonts w:asciiTheme="minorEastAsia" w:eastAsiaTheme="minorEastAsia" w:hAnsiTheme="minorEastAsia"/>
          <w:sz w:val="24"/>
        </w:rPr>
      </w:pPr>
      <w:r>
        <w:rPr>
          <w:rFonts w:asciiTheme="minorEastAsia" w:eastAsiaTheme="minorEastAsia" w:hAnsiTheme="minorEastAsia" w:hint="eastAsia"/>
          <w:sz w:val="24"/>
        </w:rPr>
        <w:t>该模块是项目管理系统中，主要处理事项及工作的模块。</w:t>
      </w:r>
    </w:p>
    <w:p w:rsidR="00E6019F" w:rsidRPr="00A21D52" w:rsidRDefault="00E6019F" w:rsidP="002A06AA">
      <w:pPr>
        <w:pStyle w:val="4"/>
        <w:numPr>
          <w:ilvl w:val="0"/>
          <w:numId w:val="0"/>
        </w:numPr>
        <w:rPr>
          <w:rFonts w:asciiTheme="minorEastAsia" w:eastAsiaTheme="minorEastAsia" w:hAnsiTheme="minorEastAsia"/>
        </w:rPr>
      </w:pPr>
      <w:r w:rsidRPr="00A21D52">
        <w:rPr>
          <w:rFonts w:asciiTheme="minorEastAsia" w:eastAsiaTheme="minorEastAsia" w:hAnsiTheme="minorEastAsia" w:hint="eastAsia"/>
        </w:rPr>
        <w:t>3.2.3.1.</w:t>
      </w:r>
      <w:r w:rsidR="00862EAE">
        <w:rPr>
          <w:rFonts w:asciiTheme="minorEastAsia" w:eastAsiaTheme="minorEastAsia" w:hAnsiTheme="minorEastAsia" w:hint="eastAsia"/>
        </w:rPr>
        <w:t>项目列表</w:t>
      </w:r>
    </w:p>
    <w:p w:rsidR="002A06AA" w:rsidRDefault="001F1DCE" w:rsidP="00F3368B">
      <w:pPr>
        <w:ind w:firstLine="420"/>
        <w:rPr>
          <w:rFonts w:asciiTheme="minorEastAsia" w:eastAsiaTheme="minorEastAsia" w:hAnsiTheme="minorEastAsia"/>
          <w:sz w:val="24"/>
        </w:rPr>
      </w:pPr>
      <w:r w:rsidRPr="00F3368B">
        <w:rPr>
          <w:rFonts w:asciiTheme="minorEastAsia" w:eastAsiaTheme="minorEastAsia" w:hAnsiTheme="minorEastAsia" w:hint="eastAsia"/>
          <w:sz w:val="24"/>
        </w:rPr>
        <w:t>项目列表是让用户</w:t>
      </w:r>
      <w:r w:rsidR="00F3368B" w:rsidRPr="00F3368B">
        <w:rPr>
          <w:rFonts w:asciiTheme="minorEastAsia" w:eastAsiaTheme="minorEastAsia" w:hAnsiTheme="minorEastAsia" w:hint="eastAsia"/>
          <w:sz w:val="24"/>
        </w:rPr>
        <w:t>整体</w:t>
      </w:r>
      <w:r w:rsidRPr="00F3368B">
        <w:rPr>
          <w:rFonts w:asciiTheme="minorEastAsia" w:eastAsiaTheme="minorEastAsia" w:hAnsiTheme="minorEastAsia" w:hint="eastAsia"/>
          <w:sz w:val="24"/>
        </w:rPr>
        <w:t>查询项目和管理项目的最重要模块。功能点如下：</w:t>
      </w:r>
    </w:p>
    <w:p w:rsidR="00F3368B" w:rsidRPr="00F3368B" w:rsidRDefault="00F3368B" w:rsidP="00F3368B">
      <w:pPr>
        <w:pStyle w:val="aff3"/>
        <w:numPr>
          <w:ilvl w:val="0"/>
          <w:numId w:val="24"/>
        </w:numPr>
        <w:ind w:firstLineChars="0"/>
        <w:rPr>
          <w:rFonts w:asciiTheme="minorEastAsia" w:eastAsiaTheme="minorEastAsia" w:hAnsiTheme="minorEastAsia"/>
          <w:sz w:val="24"/>
        </w:rPr>
      </w:pPr>
      <w:r w:rsidRPr="00F3368B">
        <w:rPr>
          <w:rFonts w:asciiTheme="minorEastAsia" w:eastAsiaTheme="minorEastAsia" w:hAnsiTheme="minorEastAsia" w:hint="eastAsia"/>
          <w:sz w:val="24"/>
        </w:rPr>
        <w:t>项目列表列名：</w:t>
      </w:r>
      <w:r w:rsidR="005E2F92">
        <w:rPr>
          <w:rFonts w:asciiTheme="minorEastAsia" w:eastAsiaTheme="minorEastAsia" w:hAnsiTheme="minorEastAsia" w:hint="eastAsia"/>
          <w:sz w:val="24"/>
        </w:rPr>
        <w:t>序号、</w:t>
      </w:r>
      <w:r w:rsidR="006430D7">
        <w:rPr>
          <w:rFonts w:asciiTheme="minorEastAsia" w:eastAsiaTheme="minorEastAsia" w:hAnsiTheme="minorEastAsia" w:hint="eastAsia"/>
          <w:sz w:val="24"/>
        </w:rPr>
        <w:t>项目编号</w:t>
      </w:r>
      <w:r>
        <w:rPr>
          <w:rFonts w:asciiTheme="minorEastAsia" w:eastAsiaTheme="minorEastAsia" w:hAnsiTheme="minorEastAsia" w:hint="eastAsia"/>
          <w:sz w:val="24"/>
        </w:rPr>
        <w:t>、项目类型、项目状态、项目创建时间、项目流程显示、项目具体操作（详情、修改、</w:t>
      </w:r>
      <w:r w:rsidRPr="00F3368B">
        <w:rPr>
          <w:rFonts w:asciiTheme="minorEastAsia" w:eastAsiaTheme="minorEastAsia" w:hAnsiTheme="minorEastAsia" w:hint="eastAsia"/>
          <w:color w:val="FF0000"/>
          <w:sz w:val="24"/>
        </w:rPr>
        <w:t>删除</w:t>
      </w:r>
      <w:r>
        <w:rPr>
          <w:rFonts w:asciiTheme="minorEastAsia" w:eastAsiaTheme="minorEastAsia" w:hAnsiTheme="minorEastAsia" w:hint="eastAsia"/>
          <w:color w:val="FF0000"/>
          <w:sz w:val="24"/>
        </w:rPr>
        <w:t>（提醒客户一旦删除无法恢复）</w:t>
      </w:r>
      <w:r>
        <w:rPr>
          <w:rFonts w:asciiTheme="minorEastAsia" w:eastAsiaTheme="minorEastAsia" w:hAnsiTheme="minorEastAsia" w:hint="eastAsia"/>
          <w:sz w:val="24"/>
        </w:rPr>
        <w:t>、项目跟踪）</w:t>
      </w:r>
    </w:p>
    <w:p w:rsidR="001F1DCE" w:rsidRDefault="00F3368B"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sz w:val="24"/>
        </w:rPr>
        <w:t>显示</w:t>
      </w:r>
      <w:r>
        <w:rPr>
          <w:rFonts w:asciiTheme="minorEastAsia" w:eastAsiaTheme="minorEastAsia" w:hAnsiTheme="minorEastAsia" w:hint="eastAsia"/>
          <w:sz w:val="24"/>
        </w:rPr>
        <w:t>：默认显示所有项目，根据项目排序规则进行排序</w:t>
      </w:r>
    </w:p>
    <w:p w:rsidR="00F3368B" w:rsidRDefault="00F3368B" w:rsidP="00F3368B">
      <w:pPr>
        <w:pStyle w:val="aff3"/>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（排序规则：基本规则按照项目创建时间排序，最新的</w:t>
      </w:r>
      <w:r w:rsidR="008E3D7B">
        <w:rPr>
          <w:rFonts w:asciiTheme="minorEastAsia" w:eastAsiaTheme="minorEastAsia" w:hAnsiTheme="minorEastAsia" w:hint="eastAsia"/>
          <w:sz w:val="24"/>
        </w:rPr>
        <w:t>排</w:t>
      </w:r>
      <w:r>
        <w:rPr>
          <w:rFonts w:asciiTheme="minorEastAsia" w:eastAsiaTheme="minorEastAsia" w:hAnsiTheme="minorEastAsia" w:hint="eastAsia"/>
          <w:sz w:val="24"/>
        </w:rPr>
        <w:t>在最上方。正在进行的项目放在历史项目之前。新建项目放在最上方，项目可标注是否重点项目，重点项目置顶）</w:t>
      </w:r>
    </w:p>
    <w:p w:rsidR="00A114DD" w:rsidRPr="001F1DCE" w:rsidRDefault="00A114DD"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hint="eastAsia"/>
          <w:sz w:val="24"/>
        </w:rPr>
        <w:t>查询：根据条件进行查询，具体见查询功能</w:t>
      </w:r>
    </w:p>
    <w:p w:rsidR="00E6019F" w:rsidRDefault="00E6019F"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3.2.3.2.项目</w:t>
      </w:r>
      <w:r w:rsidR="00CD4EE5">
        <w:rPr>
          <w:rFonts w:asciiTheme="minorEastAsia" w:eastAsiaTheme="minorEastAsia" w:hAnsiTheme="minorEastAsia" w:hint="eastAsia"/>
        </w:rPr>
        <w:t>新增</w:t>
      </w:r>
    </w:p>
    <w:p w:rsidR="00593FF0" w:rsidRDefault="00593FF0" w:rsidP="00CD4EE5">
      <w:pPr>
        <w:rPr>
          <w:rFonts w:asciiTheme="minorEastAsia" w:eastAsiaTheme="minorEastAsia" w:hAnsiTheme="minorEastAsia"/>
          <w:sz w:val="24"/>
        </w:rPr>
      </w:pPr>
      <w:r>
        <w:rPr>
          <w:rFonts w:asciiTheme="minorEastAsia" w:eastAsiaTheme="minorEastAsia" w:hAnsiTheme="minorEastAsia" w:hint="eastAsia"/>
          <w:sz w:val="24"/>
        </w:rPr>
        <w:t xml:space="preserve"> 项目新增有两个途径：</w:t>
      </w:r>
    </w:p>
    <w:p w:rsidR="001F4B59" w:rsidRDefault="00593FF0" w:rsidP="00593FF0">
      <w:pPr>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第一从招商管理系统对接而来。这部分招商管理系统新建</w:t>
      </w:r>
      <w:r w:rsidR="003A2140">
        <w:rPr>
          <w:rFonts w:asciiTheme="minorEastAsia" w:eastAsiaTheme="minorEastAsia" w:hAnsiTheme="minorEastAsia" w:hint="eastAsia"/>
          <w:sz w:val="24"/>
        </w:rPr>
        <w:t>项目</w:t>
      </w:r>
      <w:r>
        <w:rPr>
          <w:rFonts w:asciiTheme="minorEastAsia" w:eastAsiaTheme="minorEastAsia" w:hAnsiTheme="minorEastAsia" w:hint="eastAsia"/>
          <w:sz w:val="24"/>
        </w:rPr>
        <w:t>后，本系统会自动新增一条项目</w:t>
      </w:r>
      <w:r w:rsidR="003A2140">
        <w:rPr>
          <w:rFonts w:asciiTheme="minorEastAsia" w:eastAsiaTheme="minorEastAsia" w:hAnsiTheme="minorEastAsia" w:hint="eastAsia"/>
          <w:sz w:val="24"/>
        </w:rPr>
        <w:t>，项目会标注为招商类项目</w:t>
      </w:r>
      <w:r>
        <w:rPr>
          <w:rFonts w:asciiTheme="minorEastAsia" w:eastAsiaTheme="minorEastAsia" w:hAnsiTheme="minorEastAsia" w:hint="eastAsia"/>
          <w:sz w:val="24"/>
        </w:rPr>
        <w:t>。</w:t>
      </w:r>
    </w:p>
    <w:p w:rsidR="00DE1D27" w:rsidRPr="00DE1D27" w:rsidRDefault="00DE1D27" w:rsidP="00DE1D27">
      <w:pPr>
        <w:ind w:firstLineChars="200" w:firstLine="480"/>
        <w:rPr>
          <w:rFonts w:asciiTheme="minorEastAsia" w:eastAsiaTheme="minorEastAsia" w:hAnsiTheme="minorEastAsia"/>
          <w:sz w:val="24"/>
        </w:rPr>
      </w:pPr>
      <w:r w:rsidRPr="00DE1D27">
        <w:rPr>
          <w:rFonts w:asciiTheme="minorEastAsia" w:eastAsiaTheme="minorEastAsia" w:hAnsiTheme="minorEastAsia" w:hint="eastAsia"/>
          <w:sz w:val="24"/>
        </w:rPr>
        <w:lastRenderedPageBreak/>
        <w:t>新增项目字段如下：入院协议扫描件，项目简介，投资概况，征地，占地面积，总投资，投资单位，公司全称，选址位置，项目负责人姓名，电话，项目联系人姓名，电话。</w:t>
      </w:r>
    </w:p>
    <w:p w:rsidR="00DE1D27" w:rsidRPr="00DE1D27" w:rsidRDefault="00DE1D27" w:rsidP="00593FF0">
      <w:pPr>
        <w:ind w:firstLineChars="200" w:firstLine="480"/>
        <w:rPr>
          <w:rFonts w:asciiTheme="minorEastAsia" w:eastAsiaTheme="minorEastAsia" w:hAnsiTheme="minorEastAsia"/>
          <w:sz w:val="24"/>
        </w:rPr>
      </w:pPr>
    </w:p>
    <w:p w:rsidR="00593FF0" w:rsidRDefault="00593FF0" w:rsidP="00593FF0">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第二从本系统中，点击新增按钮，进行新增项目，新增项目入口在项目管理列表上方会有“项目新增”按钮，点击显示新增项目页面。</w:t>
      </w:r>
      <w:r w:rsidR="0086625A">
        <w:rPr>
          <w:rFonts w:asciiTheme="minorEastAsia" w:eastAsiaTheme="minorEastAsia" w:hAnsiTheme="minorEastAsia" w:hint="eastAsia"/>
          <w:sz w:val="24"/>
        </w:rPr>
        <w:t>（红色为必填字段）</w:t>
      </w:r>
    </w:p>
    <w:p w:rsidR="00DE1D27" w:rsidRDefault="00DE1D27" w:rsidP="001B49ED">
      <w:pPr>
        <w:rPr>
          <w:rFonts w:asciiTheme="minorEastAsia" w:eastAsiaTheme="minorEastAsia" w:hAnsiTheme="minorEastAsia" w:cs="Arial" w:hint="eastAsia"/>
          <w:bCs/>
          <w:sz w:val="24"/>
        </w:rPr>
      </w:pPr>
      <w:r>
        <w:rPr>
          <w:rFonts w:asciiTheme="minorEastAsia" w:eastAsiaTheme="minorEastAsia" w:hAnsiTheme="minorEastAsia" w:hint="eastAsia"/>
          <w:color w:val="FF0000"/>
          <w:sz w:val="24"/>
        </w:rPr>
        <w:tab/>
      </w:r>
      <w:r w:rsidRPr="001F4928">
        <w:rPr>
          <w:rFonts w:asciiTheme="minorEastAsia" w:eastAsiaTheme="minorEastAsia" w:hAnsiTheme="minorEastAsia" w:cs="Arial" w:hint="eastAsia"/>
          <w:bCs/>
          <w:color w:val="FF0000"/>
          <w:sz w:val="24"/>
        </w:rPr>
        <w:t>项目名称、</w:t>
      </w:r>
      <w:r w:rsidR="00036CDA">
        <w:rPr>
          <w:rFonts w:asciiTheme="minorEastAsia" w:eastAsiaTheme="minorEastAsia" w:hAnsiTheme="minorEastAsia" w:cs="Arial" w:hint="eastAsia"/>
          <w:bCs/>
          <w:color w:val="FF0000"/>
          <w:sz w:val="24"/>
        </w:rPr>
        <w:t>项目编号、</w:t>
      </w:r>
      <w:r w:rsidRPr="001F4928">
        <w:rPr>
          <w:rFonts w:asciiTheme="minorEastAsia" w:eastAsiaTheme="minorEastAsia" w:hAnsiTheme="minorEastAsia" w:cs="Arial" w:hint="eastAsia"/>
          <w:bCs/>
          <w:color w:val="FF0000"/>
          <w:sz w:val="24"/>
        </w:rPr>
        <w:t>企业名称、组织机构代码、总投资、建设内容和规模、项目属地</w:t>
      </w:r>
      <w:r w:rsidR="001F4928">
        <w:rPr>
          <w:rFonts w:asciiTheme="minorEastAsia" w:eastAsiaTheme="minorEastAsia" w:hAnsiTheme="minorEastAsia" w:cs="Arial" w:hint="eastAsia"/>
          <w:bCs/>
          <w:color w:val="FF0000"/>
          <w:sz w:val="24"/>
        </w:rPr>
        <w:t>（</w:t>
      </w:r>
      <w:r w:rsidR="001F4928" w:rsidRPr="001F4928">
        <w:rPr>
          <w:rFonts w:asciiTheme="minorEastAsia" w:eastAsiaTheme="minorEastAsia" w:hAnsiTheme="minorEastAsia" w:cs="Arial" w:hint="eastAsia"/>
          <w:bCs/>
          <w:color w:val="FF0000"/>
          <w:sz w:val="24"/>
        </w:rPr>
        <w:t>遵化店镇</w:t>
      </w:r>
      <w:r w:rsidR="001F4928">
        <w:rPr>
          <w:rFonts w:asciiTheme="minorEastAsia" w:eastAsiaTheme="minorEastAsia" w:hAnsiTheme="minorEastAsia" w:cs="Arial" w:hint="eastAsia"/>
          <w:bCs/>
          <w:color w:val="FF0000"/>
          <w:sz w:val="24"/>
        </w:rPr>
        <w:t>、</w:t>
      </w:r>
      <w:r w:rsidR="001F4928" w:rsidRPr="001F4928">
        <w:rPr>
          <w:rFonts w:asciiTheme="minorEastAsia" w:eastAsiaTheme="minorEastAsia" w:hAnsiTheme="minorEastAsia" w:cs="Arial" w:hint="eastAsia"/>
          <w:bCs/>
          <w:color w:val="FF0000"/>
          <w:sz w:val="24"/>
        </w:rPr>
        <w:t>皇台街道办事处</w:t>
      </w:r>
      <w:r w:rsidR="001F4928">
        <w:rPr>
          <w:rFonts w:asciiTheme="minorEastAsia" w:eastAsiaTheme="minorEastAsia" w:hAnsiTheme="minorEastAsia" w:cs="Arial" w:hint="eastAsia"/>
          <w:bCs/>
          <w:color w:val="FF0000"/>
          <w:sz w:val="24"/>
        </w:rPr>
        <w:t>、</w:t>
      </w:r>
      <w:r w:rsidR="001F4928" w:rsidRPr="001F4928">
        <w:rPr>
          <w:rFonts w:asciiTheme="minorEastAsia" w:eastAsiaTheme="minorEastAsia" w:hAnsiTheme="minorEastAsia" w:cs="Arial" w:hint="eastAsia"/>
          <w:bCs/>
          <w:color w:val="FF0000"/>
          <w:sz w:val="24"/>
        </w:rPr>
        <w:t>高新区</w:t>
      </w:r>
      <w:r w:rsidR="001F4928">
        <w:rPr>
          <w:rFonts w:asciiTheme="minorEastAsia" w:eastAsiaTheme="minorEastAsia" w:hAnsiTheme="minorEastAsia" w:cs="Arial" w:hint="eastAsia"/>
          <w:bCs/>
          <w:color w:val="FF0000"/>
          <w:sz w:val="24"/>
        </w:rPr>
        <w:t>）</w:t>
      </w:r>
      <w:r w:rsidRPr="001F4928">
        <w:rPr>
          <w:rFonts w:asciiTheme="minorEastAsia" w:eastAsiaTheme="minorEastAsia" w:hAnsiTheme="minorEastAsia" w:cs="Arial" w:hint="eastAsia"/>
          <w:bCs/>
          <w:color w:val="FF0000"/>
          <w:sz w:val="24"/>
        </w:rPr>
        <w:t>、建设性质</w:t>
      </w:r>
      <w:r w:rsidR="001F4928">
        <w:rPr>
          <w:rFonts w:asciiTheme="minorEastAsia" w:eastAsiaTheme="minorEastAsia" w:hAnsiTheme="minorEastAsia" w:cs="Arial" w:hint="eastAsia"/>
          <w:bCs/>
          <w:color w:val="FF0000"/>
          <w:sz w:val="24"/>
        </w:rPr>
        <w:t>（</w:t>
      </w:r>
      <w:r w:rsidR="001F4928" w:rsidRPr="001F4928">
        <w:rPr>
          <w:rFonts w:asciiTheme="minorEastAsia" w:eastAsiaTheme="minorEastAsia" w:hAnsiTheme="minorEastAsia" w:cs="Arial" w:hint="eastAsia"/>
          <w:bCs/>
          <w:color w:val="FF0000"/>
          <w:sz w:val="24"/>
        </w:rPr>
        <w:t>新建</w:t>
      </w:r>
      <w:r w:rsidR="001F4928">
        <w:rPr>
          <w:rFonts w:asciiTheme="minorEastAsia" w:eastAsiaTheme="minorEastAsia" w:hAnsiTheme="minorEastAsia" w:cs="Arial" w:hint="eastAsia"/>
          <w:bCs/>
          <w:color w:val="FF0000"/>
          <w:sz w:val="24"/>
        </w:rPr>
        <w:t>、</w:t>
      </w:r>
      <w:r w:rsidR="001F4928" w:rsidRPr="001F4928">
        <w:rPr>
          <w:rFonts w:asciiTheme="minorEastAsia" w:eastAsiaTheme="minorEastAsia" w:hAnsiTheme="minorEastAsia" w:cs="Arial" w:hint="eastAsia"/>
          <w:bCs/>
          <w:color w:val="FF0000"/>
          <w:sz w:val="24"/>
        </w:rPr>
        <w:t>扩建</w:t>
      </w:r>
      <w:r w:rsidR="001F4928">
        <w:rPr>
          <w:rFonts w:asciiTheme="minorEastAsia" w:eastAsiaTheme="minorEastAsia" w:hAnsiTheme="minorEastAsia" w:cs="Arial" w:hint="eastAsia"/>
          <w:bCs/>
          <w:color w:val="FF0000"/>
          <w:sz w:val="24"/>
        </w:rPr>
        <w:t>、改建、</w:t>
      </w:r>
      <w:r w:rsidR="001F4928" w:rsidRPr="001F4928">
        <w:rPr>
          <w:rFonts w:asciiTheme="minorEastAsia" w:eastAsiaTheme="minorEastAsia" w:hAnsiTheme="minorEastAsia" w:cs="Arial" w:hint="eastAsia"/>
          <w:bCs/>
          <w:color w:val="FF0000"/>
          <w:sz w:val="24"/>
        </w:rPr>
        <w:t>迁建</w:t>
      </w:r>
      <w:r w:rsidR="001F4928">
        <w:rPr>
          <w:rFonts w:asciiTheme="minorEastAsia" w:eastAsiaTheme="minorEastAsia" w:hAnsiTheme="minorEastAsia" w:cs="Arial" w:hint="eastAsia"/>
          <w:bCs/>
          <w:color w:val="FF0000"/>
          <w:sz w:val="24"/>
        </w:rPr>
        <w:t>、技术改造）</w:t>
      </w:r>
      <w:r w:rsidRPr="001F4928">
        <w:rPr>
          <w:rFonts w:asciiTheme="minorEastAsia" w:eastAsiaTheme="minorEastAsia" w:hAnsiTheme="minorEastAsia" w:cs="Arial" w:hint="eastAsia"/>
          <w:bCs/>
          <w:color w:val="FF0000"/>
          <w:sz w:val="24"/>
        </w:rPr>
        <w:t>、计划开工日期、计划竣工日期、</w:t>
      </w:r>
      <w:r w:rsidRPr="001F4928">
        <w:rPr>
          <w:rFonts w:asciiTheme="minorEastAsia" w:eastAsiaTheme="minorEastAsia" w:hAnsiTheme="minorEastAsia" w:cs="Arial" w:hint="eastAsia"/>
          <w:bCs/>
          <w:sz w:val="24"/>
        </w:rPr>
        <w:t>实际开工日期、实际竣工日期、</w:t>
      </w:r>
      <w:r w:rsidRPr="001F4928">
        <w:rPr>
          <w:rFonts w:asciiTheme="minorEastAsia" w:eastAsiaTheme="minorEastAsia" w:hAnsiTheme="minorEastAsia" w:cs="Arial" w:hint="eastAsia"/>
          <w:bCs/>
          <w:color w:val="FF0000"/>
          <w:sz w:val="24"/>
        </w:rPr>
        <w:t>企业法人、企业联系人、企业联系人联系方式、企业负责人、企业负责人联系方式、行业分类</w:t>
      </w:r>
      <w:r w:rsidR="0086625A">
        <w:rPr>
          <w:rFonts w:asciiTheme="minorEastAsia" w:eastAsiaTheme="minorEastAsia" w:hAnsiTheme="minorEastAsia" w:cs="Arial" w:hint="eastAsia"/>
          <w:bCs/>
          <w:color w:val="FF0000"/>
          <w:sz w:val="24"/>
        </w:rPr>
        <w:t>（</w:t>
      </w:r>
      <w:r w:rsidR="0086625A" w:rsidRPr="0086625A">
        <w:rPr>
          <w:rFonts w:asciiTheme="minorEastAsia" w:eastAsiaTheme="minorEastAsia" w:hAnsiTheme="minorEastAsia" w:cs="Arial" w:hint="eastAsia"/>
          <w:bCs/>
          <w:color w:val="FF0000"/>
          <w:sz w:val="24"/>
        </w:rPr>
        <w:t>工业</w:t>
      </w:r>
      <w:r w:rsidR="0086625A">
        <w:rPr>
          <w:rFonts w:asciiTheme="minorEastAsia" w:eastAsiaTheme="minorEastAsia" w:hAnsiTheme="minorEastAsia" w:cs="Arial" w:hint="eastAsia"/>
          <w:bCs/>
          <w:color w:val="FF0000"/>
          <w:sz w:val="24"/>
        </w:rPr>
        <w:t>、</w:t>
      </w:r>
      <w:r w:rsidR="0086625A" w:rsidRPr="0086625A">
        <w:rPr>
          <w:rFonts w:asciiTheme="minorEastAsia" w:eastAsiaTheme="minorEastAsia" w:hAnsiTheme="minorEastAsia" w:cs="Arial" w:hint="eastAsia"/>
          <w:bCs/>
          <w:color w:val="FF0000"/>
          <w:sz w:val="24"/>
        </w:rPr>
        <w:t>基础设施</w:t>
      </w:r>
      <w:r w:rsidR="0086625A">
        <w:rPr>
          <w:rFonts w:asciiTheme="minorEastAsia" w:eastAsiaTheme="minorEastAsia" w:hAnsiTheme="minorEastAsia" w:cs="Arial" w:hint="eastAsia"/>
          <w:bCs/>
          <w:color w:val="FF0000"/>
          <w:sz w:val="24"/>
        </w:rPr>
        <w:t>、服务业、房地产、</w:t>
      </w:r>
      <w:r w:rsidR="0086625A" w:rsidRPr="0086625A">
        <w:rPr>
          <w:rFonts w:asciiTheme="minorEastAsia" w:eastAsiaTheme="minorEastAsia" w:hAnsiTheme="minorEastAsia" w:cs="Arial" w:hint="eastAsia"/>
          <w:bCs/>
          <w:color w:val="FF0000"/>
          <w:sz w:val="24"/>
        </w:rPr>
        <w:t>医疗卫生</w:t>
      </w:r>
      <w:r w:rsidR="0086625A">
        <w:rPr>
          <w:rFonts w:asciiTheme="minorEastAsia" w:eastAsiaTheme="minorEastAsia" w:hAnsiTheme="minorEastAsia" w:cs="Arial" w:hint="eastAsia"/>
          <w:bCs/>
          <w:color w:val="FF0000"/>
          <w:sz w:val="24"/>
        </w:rPr>
        <w:t>、教育、</w:t>
      </w:r>
      <w:r w:rsidR="0086625A" w:rsidRPr="0086625A">
        <w:rPr>
          <w:rFonts w:asciiTheme="minorEastAsia" w:eastAsiaTheme="minorEastAsia" w:hAnsiTheme="minorEastAsia" w:cs="Arial" w:hint="eastAsia"/>
          <w:bCs/>
          <w:color w:val="FF0000"/>
          <w:sz w:val="24"/>
        </w:rPr>
        <w:t>农林水利</w:t>
      </w:r>
      <w:r w:rsidR="0086625A">
        <w:rPr>
          <w:rFonts w:asciiTheme="minorEastAsia" w:eastAsiaTheme="minorEastAsia" w:hAnsiTheme="minorEastAsia" w:cs="Arial" w:hint="eastAsia"/>
          <w:bCs/>
          <w:color w:val="FF0000"/>
          <w:sz w:val="24"/>
        </w:rPr>
        <w:t>、其他、预留1、预留2、预留3）</w:t>
      </w:r>
      <w:r w:rsidRPr="001F4928">
        <w:rPr>
          <w:rFonts w:asciiTheme="minorEastAsia" w:eastAsiaTheme="minorEastAsia" w:hAnsiTheme="minorEastAsia" w:cs="Arial" w:hint="eastAsia"/>
          <w:bCs/>
          <w:color w:val="FF0000"/>
          <w:sz w:val="24"/>
        </w:rPr>
        <w:t>、</w:t>
      </w:r>
      <w:r w:rsidRPr="001F4928">
        <w:rPr>
          <w:rFonts w:asciiTheme="minorEastAsia" w:eastAsiaTheme="minorEastAsia" w:hAnsiTheme="minorEastAsia" w:cs="Arial" w:hint="eastAsia"/>
          <w:bCs/>
          <w:sz w:val="24"/>
        </w:rPr>
        <w:t>是否</w:t>
      </w:r>
      <w:r w:rsidRPr="001F4928">
        <w:rPr>
          <w:rFonts w:asciiTheme="minorEastAsia" w:eastAsiaTheme="minorEastAsia" w:hAnsiTheme="minorEastAsia"/>
          <w:bCs/>
          <w:sz w:val="24"/>
        </w:rPr>
        <w:t>PPP</w:t>
      </w:r>
      <w:r w:rsidRPr="001F4928">
        <w:rPr>
          <w:rFonts w:asciiTheme="minorEastAsia" w:eastAsiaTheme="minorEastAsia" w:hAnsiTheme="minorEastAsia" w:cs="Arial" w:hint="eastAsia"/>
          <w:bCs/>
          <w:sz w:val="24"/>
        </w:rPr>
        <w:t>项目、实施进度分类</w:t>
      </w:r>
      <w:r w:rsidR="0086625A">
        <w:rPr>
          <w:rFonts w:asciiTheme="minorEastAsia" w:eastAsiaTheme="minorEastAsia" w:hAnsiTheme="minorEastAsia" w:cs="Arial" w:hint="eastAsia"/>
          <w:bCs/>
          <w:sz w:val="24"/>
        </w:rPr>
        <w:t>（前期、在建、续建、竣工）</w:t>
      </w:r>
      <w:r w:rsidRPr="001F4928">
        <w:rPr>
          <w:rFonts w:asciiTheme="minorEastAsia" w:eastAsiaTheme="minorEastAsia" w:hAnsiTheme="minorEastAsia" w:cs="Arial" w:hint="eastAsia"/>
          <w:bCs/>
          <w:sz w:val="24"/>
        </w:rPr>
        <w:t>、是否计划新开工、是否计划竣工</w:t>
      </w:r>
      <w:r w:rsidR="008B4CED" w:rsidRPr="001F4928">
        <w:rPr>
          <w:rFonts w:asciiTheme="minorEastAsia" w:eastAsiaTheme="minorEastAsia" w:hAnsiTheme="minorEastAsia" w:cs="Arial" w:hint="eastAsia"/>
          <w:bCs/>
          <w:sz w:val="24"/>
        </w:rPr>
        <w:t>、</w:t>
      </w:r>
      <w:r w:rsidRPr="001F4928">
        <w:rPr>
          <w:rFonts w:asciiTheme="minorEastAsia" w:eastAsiaTheme="minorEastAsia" w:hAnsiTheme="minorEastAsia" w:cs="Arial" w:hint="eastAsia"/>
          <w:bCs/>
          <w:sz w:val="24"/>
        </w:rPr>
        <w:t>分包领导、分包单位1、分包单位1责任人、分包单位1责任人联系方式、分包单位1联系人、分包单位1联系人联系方式、</w:t>
      </w:r>
      <w:r w:rsidR="0086407B" w:rsidRPr="001F4928">
        <w:rPr>
          <w:rFonts w:asciiTheme="minorEastAsia" w:eastAsiaTheme="minorEastAsia" w:hAnsiTheme="minorEastAsia" w:cs="Arial" w:hint="eastAsia"/>
          <w:bCs/>
          <w:sz w:val="24"/>
        </w:rPr>
        <w:t>分包单位2</w:t>
      </w:r>
      <w:r w:rsidRPr="001F4928">
        <w:rPr>
          <w:rFonts w:asciiTheme="minorEastAsia" w:eastAsiaTheme="minorEastAsia" w:hAnsiTheme="minorEastAsia" w:cs="Arial" w:hint="eastAsia"/>
          <w:bCs/>
          <w:sz w:val="24"/>
        </w:rPr>
        <w:t>、</w:t>
      </w:r>
      <w:r w:rsidR="0086407B" w:rsidRPr="001F4928">
        <w:rPr>
          <w:rFonts w:asciiTheme="minorEastAsia" w:eastAsiaTheme="minorEastAsia" w:hAnsiTheme="minorEastAsia" w:cs="Arial" w:hint="eastAsia"/>
          <w:bCs/>
          <w:sz w:val="24"/>
        </w:rPr>
        <w:t>分包单位2责任人</w:t>
      </w:r>
      <w:r w:rsidRPr="001F4928">
        <w:rPr>
          <w:rFonts w:asciiTheme="minorEastAsia" w:eastAsiaTheme="minorEastAsia" w:hAnsiTheme="minorEastAsia" w:cs="Arial" w:hint="eastAsia"/>
          <w:bCs/>
          <w:sz w:val="24"/>
        </w:rPr>
        <w:t>、</w:t>
      </w:r>
      <w:r w:rsidR="0086407B" w:rsidRPr="001F4928">
        <w:rPr>
          <w:rFonts w:asciiTheme="minorEastAsia" w:eastAsiaTheme="minorEastAsia" w:hAnsiTheme="minorEastAsia" w:cs="Arial" w:hint="eastAsia"/>
          <w:bCs/>
          <w:sz w:val="24"/>
        </w:rPr>
        <w:t>分包单位2责任人联系方式</w:t>
      </w:r>
      <w:r w:rsidRPr="001F4928">
        <w:rPr>
          <w:rFonts w:asciiTheme="minorEastAsia" w:eastAsiaTheme="minorEastAsia" w:hAnsiTheme="minorEastAsia" w:cs="Arial" w:hint="eastAsia"/>
          <w:bCs/>
          <w:sz w:val="24"/>
        </w:rPr>
        <w:t>、</w:t>
      </w:r>
      <w:r w:rsidR="0086407B" w:rsidRPr="001F4928">
        <w:rPr>
          <w:rFonts w:asciiTheme="minorEastAsia" w:eastAsiaTheme="minorEastAsia" w:hAnsiTheme="minorEastAsia" w:cs="Arial" w:hint="eastAsia"/>
          <w:bCs/>
          <w:sz w:val="24"/>
        </w:rPr>
        <w:t>分包单位2联系人</w:t>
      </w:r>
      <w:r w:rsidRPr="001F4928">
        <w:rPr>
          <w:rFonts w:asciiTheme="minorEastAsia" w:eastAsiaTheme="minorEastAsia" w:hAnsiTheme="minorEastAsia" w:cs="Arial" w:hint="eastAsia"/>
          <w:bCs/>
          <w:sz w:val="24"/>
        </w:rPr>
        <w:t>、</w:t>
      </w:r>
      <w:r w:rsidR="0086407B" w:rsidRPr="001F4928">
        <w:rPr>
          <w:rFonts w:asciiTheme="minorEastAsia" w:eastAsiaTheme="minorEastAsia" w:hAnsiTheme="minorEastAsia" w:cs="Arial" w:hint="eastAsia"/>
          <w:bCs/>
          <w:sz w:val="24"/>
        </w:rPr>
        <w:t>分包单位2联系人联系方式</w:t>
      </w:r>
      <w:r w:rsidRPr="001F4928">
        <w:rPr>
          <w:rFonts w:asciiTheme="minorEastAsia" w:eastAsiaTheme="minorEastAsia" w:hAnsiTheme="minorEastAsia" w:cs="Arial" w:hint="eastAsia"/>
          <w:bCs/>
          <w:sz w:val="24"/>
        </w:rPr>
        <w:t>、</w:t>
      </w:r>
      <w:r w:rsidR="0086407B" w:rsidRPr="001F4928">
        <w:rPr>
          <w:rFonts w:asciiTheme="minorEastAsia" w:eastAsiaTheme="minorEastAsia" w:hAnsiTheme="minorEastAsia" w:cs="Arial" w:hint="eastAsia"/>
          <w:bCs/>
          <w:sz w:val="24"/>
        </w:rPr>
        <w:t>分包单位3、分包单位3责任人、分包单位3责任人联系方式、</w:t>
      </w:r>
      <w:r w:rsidR="008B4CED" w:rsidRPr="001F4928">
        <w:rPr>
          <w:rFonts w:asciiTheme="minorEastAsia" w:eastAsiaTheme="minorEastAsia" w:hAnsiTheme="minorEastAsia" w:cs="Arial" w:hint="eastAsia"/>
          <w:bCs/>
          <w:sz w:val="24"/>
        </w:rPr>
        <w:t>分包单位3联系人</w:t>
      </w:r>
      <w:r w:rsidR="0086407B" w:rsidRPr="001F4928">
        <w:rPr>
          <w:rFonts w:asciiTheme="minorEastAsia" w:eastAsiaTheme="minorEastAsia" w:hAnsiTheme="minorEastAsia" w:cs="Arial" w:hint="eastAsia"/>
          <w:bCs/>
          <w:sz w:val="24"/>
        </w:rPr>
        <w:t>、</w:t>
      </w:r>
      <w:r w:rsidR="008B4CED" w:rsidRPr="001F4928">
        <w:rPr>
          <w:rFonts w:asciiTheme="minorEastAsia" w:eastAsiaTheme="minorEastAsia" w:hAnsiTheme="minorEastAsia" w:cs="Arial" w:hint="eastAsia"/>
          <w:bCs/>
          <w:sz w:val="24"/>
        </w:rPr>
        <w:t>分包单位3联系人联系方式</w:t>
      </w:r>
      <w:r w:rsidR="0086407B" w:rsidRPr="001F4928">
        <w:rPr>
          <w:rFonts w:asciiTheme="minorEastAsia" w:eastAsiaTheme="minorEastAsia" w:hAnsiTheme="minorEastAsia" w:cs="Arial" w:hint="eastAsia"/>
          <w:bCs/>
          <w:sz w:val="24"/>
        </w:rPr>
        <w:t>、</w:t>
      </w:r>
      <w:proofErr w:type="gramStart"/>
      <w:r w:rsidR="008B4CED" w:rsidRPr="001F4928">
        <w:rPr>
          <w:rFonts w:asciiTheme="minorEastAsia" w:eastAsiaTheme="minorEastAsia" w:hAnsiTheme="minorEastAsia" w:cs="Arial" w:hint="eastAsia"/>
          <w:bCs/>
          <w:sz w:val="24"/>
        </w:rPr>
        <w:t>是否省</w:t>
      </w:r>
      <w:proofErr w:type="gramEnd"/>
      <w:r w:rsidR="008B4CED" w:rsidRPr="001F4928">
        <w:rPr>
          <w:rFonts w:asciiTheme="minorEastAsia" w:eastAsiaTheme="minorEastAsia" w:hAnsiTheme="minorEastAsia" w:cs="Arial" w:hint="eastAsia"/>
          <w:bCs/>
          <w:sz w:val="24"/>
        </w:rPr>
        <w:t>重点项目</w:t>
      </w:r>
      <w:r w:rsidR="0086407B" w:rsidRPr="001F4928">
        <w:rPr>
          <w:rFonts w:asciiTheme="minorEastAsia" w:eastAsiaTheme="minorEastAsia" w:hAnsiTheme="minorEastAsia" w:cs="Arial" w:hint="eastAsia"/>
          <w:bCs/>
          <w:sz w:val="24"/>
        </w:rPr>
        <w:t>、</w:t>
      </w:r>
      <w:proofErr w:type="gramStart"/>
      <w:r w:rsidR="008B4CED" w:rsidRPr="001F4928">
        <w:rPr>
          <w:rFonts w:asciiTheme="minorEastAsia" w:eastAsiaTheme="minorEastAsia" w:hAnsiTheme="minorEastAsia" w:cs="Arial" w:hint="eastAsia"/>
          <w:bCs/>
          <w:sz w:val="24"/>
        </w:rPr>
        <w:t>是否市</w:t>
      </w:r>
      <w:proofErr w:type="gramEnd"/>
      <w:r w:rsidR="008B4CED" w:rsidRPr="001F4928">
        <w:rPr>
          <w:rFonts w:asciiTheme="minorEastAsia" w:eastAsiaTheme="minorEastAsia" w:hAnsiTheme="minorEastAsia" w:cs="Arial" w:hint="eastAsia"/>
          <w:bCs/>
          <w:sz w:val="24"/>
        </w:rPr>
        <w:t>重点项目</w:t>
      </w:r>
      <w:r w:rsidR="0086407B" w:rsidRPr="001F4928">
        <w:rPr>
          <w:rFonts w:asciiTheme="minorEastAsia" w:eastAsiaTheme="minorEastAsia" w:hAnsiTheme="minorEastAsia" w:cs="Arial" w:hint="eastAsia"/>
          <w:bCs/>
          <w:sz w:val="24"/>
        </w:rPr>
        <w:t>、</w:t>
      </w:r>
      <w:r w:rsidR="008B4CED" w:rsidRPr="001F4928">
        <w:rPr>
          <w:rFonts w:asciiTheme="minorEastAsia" w:eastAsiaTheme="minorEastAsia" w:hAnsiTheme="minorEastAsia" w:cs="Arial" w:hint="eastAsia"/>
          <w:bCs/>
          <w:sz w:val="24"/>
        </w:rPr>
        <w:t>是否区重点项目、是否存在问题、国有土地使用证是否完成、立项批文是否完成、建设工程规划许可证是否完成、建设用地规划许可证、选址意见书是否完成、人防批文是否完成、是否</w:t>
      </w:r>
      <w:proofErr w:type="gramStart"/>
      <w:r w:rsidR="008B4CED" w:rsidRPr="001F4928">
        <w:rPr>
          <w:rFonts w:asciiTheme="minorEastAsia" w:eastAsiaTheme="minorEastAsia" w:hAnsiTheme="minorEastAsia" w:cs="Arial" w:hint="eastAsia"/>
          <w:bCs/>
          <w:sz w:val="24"/>
        </w:rPr>
        <w:t>联审联批项目</w:t>
      </w:r>
      <w:proofErr w:type="gramEnd"/>
      <w:r w:rsidR="008B4CED" w:rsidRPr="001F4928">
        <w:rPr>
          <w:rFonts w:asciiTheme="minorEastAsia" w:eastAsiaTheme="minorEastAsia" w:hAnsiTheme="minorEastAsia" w:cs="Arial" w:hint="eastAsia"/>
          <w:bCs/>
          <w:sz w:val="24"/>
        </w:rPr>
        <w:t>、是否模拟审批项目、环评批文是否完成、文物勘探是否完成、气象局手续是否完成、抗震设防是否完成、节能审批是否完成、园林绿化是否完成、消防是否完成</w:t>
      </w:r>
      <w:r w:rsidR="0086625A">
        <w:rPr>
          <w:rFonts w:asciiTheme="minorEastAsia" w:eastAsiaTheme="minorEastAsia" w:hAnsiTheme="minorEastAsia" w:cs="Arial" w:hint="eastAsia"/>
          <w:bCs/>
          <w:sz w:val="24"/>
        </w:rPr>
        <w:t>、附件</w:t>
      </w:r>
    </w:p>
    <w:p w:rsidR="00B72B75" w:rsidRDefault="00B72B75" w:rsidP="001B49ED">
      <w:pPr>
        <w:rPr>
          <w:rFonts w:asciiTheme="minorEastAsia" w:eastAsiaTheme="minorEastAsia" w:hAnsiTheme="minorEastAsia" w:hint="eastAsia"/>
          <w:color w:val="FF0000"/>
          <w:sz w:val="24"/>
        </w:rPr>
      </w:pPr>
      <w:r>
        <w:rPr>
          <w:rFonts w:asciiTheme="minorEastAsia" w:eastAsiaTheme="minorEastAsia" w:hAnsiTheme="minorEastAsia" w:cs="Arial" w:hint="eastAsia"/>
          <w:bCs/>
          <w:sz w:val="24"/>
        </w:rPr>
        <w:t>实际开工日期和实际竣工日期，默认和计划开工日期、计划竣工日期相同。可修改。</w:t>
      </w:r>
    </w:p>
    <w:p w:rsidR="00DE1D27" w:rsidRPr="0086625A" w:rsidRDefault="0086625A" w:rsidP="001B49ED">
      <w:pPr>
        <w:rPr>
          <w:rFonts w:asciiTheme="minorEastAsia" w:eastAsiaTheme="minorEastAsia" w:hAnsiTheme="minorEastAsia"/>
          <w:b/>
          <w:sz w:val="24"/>
        </w:rPr>
      </w:pPr>
      <w:r>
        <w:rPr>
          <w:rFonts w:asciiTheme="minorEastAsia" w:eastAsiaTheme="minorEastAsia" w:hAnsiTheme="minorEastAsia" w:hint="eastAsia"/>
          <w:b/>
          <w:sz w:val="24"/>
        </w:rPr>
        <w:t>注意：</w:t>
      </w:r>
      <w:r w:rsidRPr="0086625A">
        <w:rPr>
          <w:rFonts w:asciiTheme="minorEastAsia" w:eastAsiaTheme="minorEastAsia" w:hAnsiTheme="minorEastAsia" w:hint="eastAsia"/>
          <w:b/>
          <w:sz w:val="24"/>
        </w:rPr>
        <w:t>从本系统中新建的项目，如和招商项目属同一个项目，需手动将招商项目删除</w:t>
      </w:r>
    </w:p>
    <w:p w:rsidR="00E6019F" w:rsidRDefault="00E6019F"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3.2.3.3.项目</w:t>
      </w:r>
      <w:r w:rsidR="00CD4EE5">
        <w:rPr>
          <w:rFonts w:asciiTheme="minorEastAsia" w:eastAsiaTheme="minorEastAsia" w:hAnsiTheme="minorEastAsia" w:hint="eastAsia"/>
        </w:rPr>
        <w:t>修改</w:t>
      </w:r>
    </w:p>
    <w:p w:rsidR="00B82EB2" w:rsidRPr="00B00DAB" w:rsidRDefault="00B82EB2" w:rsidP="00B82EB2">
      <w:pPr>
        <w:rPr>
          <w:rFonts w:asciiTheme="minorEastAsia" w:eastAsiaTheme="minorEastAsia" w:hAnsiTheme="minorEastAsia"/>
          <w:sz w:val="24"/>
        </w:rPr>
      </w:pPr>
      <w:r w:rsidRPr="00B00DAB">
        <w:rPr>
          <w:rFonts w:asciiTheme="minorEastAsia" w:eastAsiaTheme="minorEastAsia" w:hAnsiTheme="minorEastAsia" w:hint="eastAsia"/>
          <w:sz w:val="24"/>
        </w:rPr>
        <w:t>项目修改控制：</w:t>
      </w:r>
      <w:r w:rsidR="0086625A">
        <w:rPr>
          <w:rFonts w:asciiTheme="minorEastAsia" w:eastAsiaTheme="minorEastAsia" w:hAnsiTheme="minorEastAsia" w:hint="eastAsia"/>
          <w:sz w:val="24"/>
        </w:rPr>
        <w:t>项目随时都可以修改，</w:t>
      </w:r>
      <w:r w:rsidR="00036CDA">
        <w:rPr>
          <w:rFonts w:asciiTheme="minorEastAsia" w:eastAsiaTheme="minorEastAsia" w:hAnsiTheme="minorEastAsia" w:hint="eastAsia"/>
          <w:sz w:val="24"/>
        </w:rPr>
        <w:t>修改人需要有权限</w:t>
      </w:r>
      <w:r w:rsidRPr="00B00DAB">
        <w:rPr>
          <w:rFonts w:asciiTheme="minorEastAsia" w:eastAsiaTheme="minorEastAsia" w:hAnsiTheme="minorEastAsia" w:hint="eastAsia"/>
          <w:sz w:val="24"/>
        </w:rPr>
        <w:t>。</w:t>
      </w:r>
    </w:p>
    <w:p w:rsidR="00B82EB2" w:rsidRDefault="00B82EB2" w:rsidP="00B82EB2">
      <w:pPr>
        <w:rPr>
          <w:rFonts w:asciiTheme="minorEastAsia" w:eastAsiaTheme="minorEastAsia" w:hAnsiTheme="minorEastAsia"/>
          <w:sz w:val="24"/>
        </w:rPr>
      </w:pPr>
      <w:r w:rsidRPr="00B00DAB">
        <w:rPr>
          <w:rFonts w:asciiTheme="minorEastAsia" w:eastAsiaTheme="minorEastAsia" w:hAnsiTheme="minorEastAsia" w:hint="eastAsia"/>
          <w:sz w:val="24"/>
        </w:rPr>
        <w:t>招商局接口数据只可在本系统中修改。</w:t>
      </w:r>
      <w:r w:rsidR="00B00DAB" w:rsidRPr="00B00DAB">
        <w:rPr>
          <w:rFonts w:asciiTheme="minorEastAsia" w:eastAsiaTheme="minorEastAsia" w:hAnsiTheme="minorEastAsia" w:hint="eastAsia"/>
          <w:sz w:val="24"/>
        </w:rPr>
        <w:t>可以通过线下方式通知经发局的管理员去修改项目信息。</w:t>
      </w:r>
    </w:p>
    <w:p w:rsidR="00181450" w:rsidRDefault="00181450" w:rsidP="00B82EB2">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不可修改字段:项目名称</w:t>
      </w:r>
      <w:r w:rsidR="00C31DEE">
        <w:rPr>
          <w:rFonts w:asciiTheme="minorEastAsia" w:eastAsiaTheme="minorEastAsia" w:hAnsiTheme="minorEastAsia" w:hint="eastAsia"/>
          <w:sz w:val="24"/>
        </w:rPr>
        <w:t>、项目编号</w:t>
      </w:r>
      <w:r>
        <w:rPr>
          <w:rFonts w:asciiTheme="minorEastAsia" w:eastAsiaTheme="minorEastAsia" w:hAnsiTheme="minorEastAsia" w:hint="eastAsia"/>
          <w:sz w:val="24"/>
        </w:rPr>
        <w:t>；其他字段都可修改</w:t>
      </w:r>
    </w:p>
    <w:p w:rsidR="00B72B75" w:rsidRPr="00B00DAB" w:rsidRDefault="00B72B75" w:rsidP="00B82EB2">
      <w:pPr>
        <w:rPr>
          <w:rFonts w:asciiTheme="minorEastAsia" w:eastAsiaTheme="minorEastAsia" w:hAnsiTheme="minorEastAsia"/>
          <w:sz w:val="24"/>
        </w:rPr>
      </w:pP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3.2.3.4.</w:t>
      </w:r>
      <w:r w:rsidR="00D7044E">
        <w:rPr>
          <w:rFonts w:asciiTheme="minorEastAsia" w:eastAsiaTheme="minorEastAsia" w:hAnsiTheme="minorEastAsia" w:hint="eastAsia"/>
        </w:rPr>
        <w:t>项目查询</w:t>
      </w:r>
    </w:p>
    <w:p w:rsidR="00DB5935" w:rsidRPr="00FD0D8D" w:rsidRDefault="00DB5935" w:rsidP="00DB5935">
      <w:pPr>
        <w:rPr>
          <w:rFonts w:asciiTheme="minorEastAsia" w:eastAsiaTheme="minorEastAsia" w:hAnsiTheme="minorEastAsia"/>
          <w:sz w:val="24"/>
        </w:rPr>
      </w:pPr>
      <w:r w:rsidRPr="00FD0D8D">
        <w:rPr>
          <w:rFonts w:asciiTheme="minorEastAsia" w:eastAsiaTheme="minorEastAsia" w:hAnsiTheme="minorEastAsia" w:hint="eastAsia"/>
          <w:sz w:val="24"/>
        </w:rPr>
        <w:t>查询功能，根据条件查询项目；重置功能</w:t>
      </w:r>
      <w:r w:rsidR="00B72B75">
        <w:rPr>
          <w:rFonts w:asciiTheme="minorEastAsia" w:eastAsiaTheme="minorEastAsia" w:hAnsiTheme="minorEastAsia" w:hint="eastAsia"/>
          <w:sz w:val="24"/>
        </w:rPr>
        <w:t>（清空查询条件）、刷新功能</w:t>
      </w:r>
    </w:p>
    <w:p w:rsidR="00D7044E" w:rsidRPr="00FD0D8D" w:rsidRDefault="00181450" w:rsidP="00D7044E">
      <w:pPr>
        <w:rPr>
          <w:rFonts w:asciiTheme="minorEastAsia" w:eastAsiaTheme="minorEastAsia" w:hAnsiTheme="minorEastAsia"/>
          <w:sz w:val="24"/>
        </w:rPr>
      </w:pPr>
      <w:r w:rsidRPr="00FD0D8D">
        <w:rPr>
          <w:rFonts w:asciiTheme="minorEastAsia" w:eastAsiaTheme="minorEastAsia" w:hAnsiTheme="minorEastAsia"/>
          <w:sz w:val="24"/>
        </w:rPr>
        <w:t>项目列表查询条件</w:t>
      </w:r>
      <w:r w:rsidRPr="00FD0D8D">
        <w:rPr>
          <w:rFonts w:asciiTheme="minorEastAsia" w:eastAsiaTheme="minorEastAsia" w:hAnsiTheme="minorEastAsia" w:hint="eastAsia"/>
          <w:sz w:val="24"/>
        </w:rPr>
        <w:t>：</w:t>
      </w:r>
    </w:p>
    <w:p w:rsidR="00181450" w:rsidRDefault="00B72B75" w:rsidP="00181450">
      <w:pPr>
        <w:pStyle w:val="aff3"/>
        <w:numPr>
          <w:ilvl w:val="0"/>
          <w:numId w:val="25"/>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省重点项目、市重点项目、区重点项目</w:t>
      </w:r>
    </w:p>
    <w:p w:rsidR="00B72B75" w:rsidRPr="00B72B75" w:rsidRDefault="00B72B75" w:rsidP="00181450">
      <w:pPr>
        <w:pStyle w:val="aff3"/>
        <w:numPr>
          <w:ilvl w:val="0"/>
          <w:numId w:val="25"/>
        </w:numPr>
        <w:ind w:firstLineChars="0"/>
        <w:rPr>
          <w:rFonts w:asciiTheme="minorEastAsia" w:eastAsiaTheme="minorEastAsia" w:hAnsiTheme="minorEastAsia" w:hint="eastAsia"/>
          <w:sz w:val="24"/>
        </w:rPr>
      </w:pPr>
      <w:r w:rsidRPr="00B72B75">
        <w:rPr>
          <w:rFonts w:asciiTheme="minorEastAsia" w:eastAsiaTheme="minorEastAsia" w:hAnsiTheme="minorEastAsia"/>
          <w:sz w:val="24"/>
        </w:rPr>
        <w:t>按行业项目分类：</w:t>
      </w:r>
      <w:r w:rsidRPr="00B72B75">
        <w:rPr>
          <w:rFonts w:asciiTheme="minorEastAsia" w:eastAsiaTheme="minorEastAsia" w:hAnsiTheme="minorEastAsia" w:hint="eastAsia"/>
          <w:sz w:val="24"/>
        </w:rPr>
        <w:t>工业、基础设施、服务业、PPP项目、房地产、医疗卫生、教育、农林水利、其他</w:t>
      </w:r>
    </w:p>
    <w:p w:rsidR="00B72B75" w:rsidRPr="00FD0D8D" w:rsidRDefault="00B72B75" w:rsidP="00181450">
      <w:pPr>
        <w:pStyle w:val="aff3"/>
        <w:numPr>
          <w:ilvl w:val="0"/>
          <w:numId w:val="25"/>
        </w:numPr>
        <w:ind w:firstLineChars="0"/>
        <w:rPr>
          <w:rFonts w:asciiTheme="minorEastAsia" w:eastAsiaTheme="minorEastAsia" w:hAnsiTheme="minorEastAsia"/>
          <w:sz w:val="24"/>
        </w:rPr>
      </w:pPr>
      <w:r w:rsidRPr="00B72B75">
        <w:rPr>
          <w:rFonts w:asciiTheme="minorEastAsia" w:eastAsiaTheme="minorEastAsia" w:hAnsiTheme="minorEastAsia" w:hint="eastAsia"/>
          <w:sz w:val="24"/>
        </w:rPr>
        <w:t>按项目实施分类：前期、在建、续建、竣工</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3.2.3.5.</w:t>
      </w:r>
      <w:r w:rsidR="00D7044E">
        <w:rPr>
          <w:rFonts w:asciiTheme="minorEastAsia" w:eastAsiaTheme="minorEastAsia" w:hAnsiTheme="minorEastAsia" w:hint="eastAsia"/>
        </w:rPr>
        <w:t>项目详情</w:t>
      </w:r>
    </w:p>
    <w:p w:rsidR="00B72B75" w:rsidRDefault="00FD0D8D" w:rsidP="00D7044E">
      <w:pPr>
        <w:rPr>
          <w:rFonts w:asciiTheme="minorEastAsia" w:eastAsiaTheme="minorEastAsia" w:hAnsiTheme="minorEastAsia" w:hint="eastAsia"/>
          <w:sz w:val="24"/>
        </w:rPr>
      </w:pPr>
      <w:r>
        <w:rPr>
          <w:rFonts w:asciiTheme="minorEastAsia" w:eastAsiaTheme="minorEastAsia" w:hAnsiTheme="minorEastAsia"/>
          <w:sz w:val="24"/>
        </w:rPr>
        <w:t>项目</w:t>
      </w:r>
      <w:r w:rsidRPr="00FD0D8D">
        <w:rPr>
          <w:rFonts w:asciiTheme="minorEastAsia" w:eastAsiaTheme="minorEastAsia" w:hAnsiTheme="minorEastAsia"/>
          <w:sz w:val="24"/>
        </w:rPr>
        <w:t>详情内容</w:t>
      </w:r>
      <w:r w:rsidR="001D25D4">
        <w:rPr>
          <w:rFonts w:asciiTheme="minorEastAsia" w:eastAsiaTheme="minorEastAsia" w:hAnsiTheme="minorEastAsia"/>
          <w:sz w:val="24"/>
        </w:rPr>
        <w:t>只是只读</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展示作用</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展示给用户看项目详情</w:t>
      </w:r>
      <w:r w:rsidR="00B72B75">
        <w:rPr>
          <w:rFonts w:asciiTheme="minorEastAsia" w:eastAsiaTheme="minorEastAsia" w:hAnsiTheme="minorEastAsia"/>
          <w:sz w:val="24"/>
        </w:rPr>
        <w:t>。</w:t>
      </w:r>
    </w:p>
    <w:p w:rsidR="00D7044E" w:rsidRPr="00FD0D8D" w:rsidRDefault="00B72B75" w:rsidP="00D7044E">
      <w:pPr>
        <w:rPr>
          <w:rFonts w:asciiTheme="minorEastAsia" w:eastAsiaTheme="minorEastAsia" w:hAnsiTheme="minorEastAsia"/>
          <w:sz w:val="24"/>
        </w:rPr>
      </w:pPr>
      <w:r>
        <w:rPr>
          <w:rFonts w:asciiTheme="minorEastAsia" w:eastAsiaTheme="minorEastAsia" w:hAnsiTheme="minorEastAsia" w:hint="eastAsia"/>
          <w:sz w:val="24"/>
        </w:rPr>
        <w:t>目的根据权限决定，没有修改权限的用户只有只读权限。</w:t>
      </w:r>
    </w:p>
    <w:p w:rsidR="00EE262F" w:rsidRDefault="00EE262F" w:rsidP="00DF73A6">
      <w:pPr>
        <w:pStyle w:val="4"/>
        <w:numPr>
          <w:ilvl w:val="0"/>
          <w:numId w:val="0"/>
        </w:numPr>
        <w:tabs>
          <w:tab w:val="left" w:pos="1800"/>
        </w:tabs>
        <w:rPr>
          <w:rFonts w:asciiTheme="minorEastAsia" w:eastAsiaTheme="minorEastAsia" w:hAnsiTheme="minorEastAsia" w:hint="eastAsia"/>
        </w:rPr>
      </w:pPr>
      <w:r w:rsidRPr="00A21D52">
        <w:rPr>
          <w:rFonts w:asciiTheme="minorEastAsia" w:eastAsiaTheme="minorEastAsia" w:hAnsiTheme="minorEastAsia" w:hint="eastAsia"/>
        </w:rPr>
        <w:t>3.2.3.</w:t>
      </w:r>
      <w:r>
        <w:rPr>
          <w:rFonts w:asciiTheme="minorEastAsia" w:eastAsiaTheme="minorEastAsia" w:hAnsiTheme="minorEastAsia" w:hint="eastAsia"/>
        </w:rPr>
        <w:t>7</w:t>
      </w:r>
      <w:r w:rsidRPr="00A21D52">
        <w:rPr>
          <w:rFonts w:asciiTheme="minorEastAsia" w:eastAsiaTheme="minorEastAsia" w:hAnsiTheme="minorEastAsia" w:hint="eastAsia"/>
        </w:rPr>
        <w:t>.</w:t>
      </w:r>
      <w:r w:rsidR="00F85841">
        <w:rPr>
          <w:rFonts w:asciiTheme="minorEastAsia" w:eastAsiaTheme="minorEastAsia" w:hAnsiTheme="minorEastAsia" w:hint="eastAsia"/>
        </w:rPr>
        <w:t>项目流程查询</w:t>
      </w:r>
    </w:p>
    <w:p w:rsidR="00B72B75" w:rsidRPr="00B031CD" w:rsidRDefault="006E222B" w:rsidP="00B72B75">
      <w:pPr>
        <w:rPr>
          <w:rFonts w:asciiTheme="minorEastAsia" w:eastAsiaTheme="minorEastAsia" w:hAnsiTheme="minorEastAsia"/>
          <w:sz w:val="24"/>
        </w:rPr>
      </w:pPr>
      <w:r w:rsidRPr="00B031CD">
        <w:rPr>
          <w:rFonts w:asciiTheme="minorEastAsia" w:eastAsiaTheme="minorEastAsia" w:hAnsiTheme="minorEastAsia" w:hint="eastAsia"/>
          <w:sz w:val="24"/>
        </w:rPr>
        <w:tab/>
        <w:t>工商注册——立项备案（节能）——建设用地规划许可证——国有土地使用证——建设工程规划许可证（人防、抗震设防审批、环评审批、文物勘探）——设计审查阶段（气象、消防、园林绿化）——建设工程施工许可证</w:t>
      </w:r>
    </w:p>
    <w:p w:rsidR="00EE262F" w:rsidRDefault="00EE262F" w:rsidP="00EE262F">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w:t>
      </w:r>
      <w:r>
        <w:rPr>
          <w:rFonts w:asciiTheme="minorEastAsia" w:eastAsiaTheme="minorEastAsia" w:hAnsiTheme="minorEastAsia" w:hint="eastAsia"/>
        </w:rPr>
        <w:t>8</w:t>
      </w:r>
      <w:r w:rsidRPr="00A21D52">
        <w:rPr>
          <w:rFonts w:asciiTheme="minorEastAsia" w:eastAsiaTheme="minorEastAsia" w:hAnsiTheme="minorEastAsia" w:hint="eastAsia"/>
        </w:rPr>
        <w:t>.项目</w:t>
      </w:r>
      <w:r w:rsidR="00DC2920">
        <w:rPr>
          <w:rFonts w:asciiTheme="minorEastAsia" w:eastAsiaTheme="minorEastAsia" w:hAnsiTheme="minorEastAsia" w:hint="eastAsia"/>
        </w:rPr>
        <w:t>追踪</w:t>
      </w:r>
    </w:p>
    <w:p w:rsidR="00F85841" w:rsidRPr="0083775A" w:rsidRDefault="003135D4" w:rsidP="0083775A">
      <w:pPr>
        <w:ind w:firstLine="420"/>
        <w:rPr>
          <w:rFonts w:asciiTheme="minorEastAsia" w:eastAsiaTheme="minorEastAsia" w:hAnsiTheme="minorEastAsia"/>
          <w:sz w:val="24"/>
        </w:rPr>
      </w:pPr>
      <w:r w:rsidRPr="001B49ED">
        <w:rPr>
          <w:rFonts w:asciiTheme="minorEastAsia" w:eastAsiaTheme="minorEastAsia" w:hAnsiTheme="minorEastAsia" w:hint="eastAsia"/>
          <w:b/>
          <w:sz w:val="24"/>
        </w:rPr>
        <w:t>项目追踪</w:t>
      </w:r>
      <w:r w:rsidR="006E222B">
        <w:rPr>
          <w:rFonts w:asciiTheme="minorEastAsia" w:eastAsiaTheme="minorEastAsia" w:hAnsiTheme="minorEastAsia" w:hint="eastAsia"/>
          <w:sz w:val="24"/>
        </w:rPr>
        <w:t>，主要让用户跟踪项目流程、进度，在出现项目问题时</w:t>
      </w:r>
      <w:r w:rsidRPr="0083775A">
        <w:rPr>
          <w:rFonts w:asciiTheme="minorEastAsia" w:eastAsiaTheme="minorEastAsia" w:hAnsiTheme="minorEastAsia" w:hint="eastAsia"/>
          <w:sz w:val="24"/>
        </w:rPr>
        <w:t>，可以直接</w:t>
      </w:r>
      <w:r w:rsidR="006E222B">
        <w:rPr>
          <w:rFonts w:asciiTheme="minorEastAsia" w:eastAsiaTheme="minorEastAsia" w:hAnsiTheme="minorEastAsia" w:hint="eastAsia"/>
          <w:sz w:val="24"/>
        </w:rPr>
        <w:t>标注问题流程并推送提醒消息，</w:t>
      </w:r>
      <w:r w:rsidR="004738FB" w:rsidRPr="0083775A">
        <w:rPr>
          <w:rFonts w:asciiTheme="minorEastAsia" w:eastAsiaTheme="minorEastAsia" w:hAnsiTheme="minorEastAsia" w:hint="eastAsia"/>
          <w:sz w:val="24"/>
        </w:rPr>
        <w:t>进行跟踪和督办</w:t>
      </w:r>
    </w:p>
    <w:p w:rsidR="00043A3E" w:rsidRDefault="00043A3E" w:rsidP="00CC4F36">
      <w:pPr>
        <w:pStyle w:val="aff3"/>
        <w:numPr>
          <w:ilvl w:val="0"/>
          <w:numId w:val="32"/>
        </w:numPr>
        <w:ind w:firstLineChars="0"/>
        <w:rPr>
          <w:rFonts w:asciiTheme="minorEastAsia" w:eastAsiaTheme="minorEastAsia" w:hAnsiTheme="minorEastAsia" w:hint="eastAsia"/>
          <w:sz w:val="24"/>
        </w:rPr>
      </w:pPr>
      <w:r w:rsidRPr="00043A3E">
        <w:rPr>
          <w:rFonts w:asciiTheme="minorEastAsia" w:eastAsiaTheme="minorEastAsia" w:hAnsiTheme="minorEastAsia" w:hint="eastAsia"/>
          <w:sz w:val="24"/>
        </w:rPr>
        <w:t>根据项目流程有六种颜色控制项目流程节点所处状态</w:t>
      </w:r>
    </w:p>
    <w:p w:rsidR="00870672" w:rsidRDefault="00870672" w:rsidP="00043A3E">
      <w:pPr>
        <w:pStyle w:val="aff3"/>
        <w:ind w:left="420" w:firstLineChars="0" w:firstLine="0"/>
        <w:rPr>
          <w:rFonts w:asciiTheme="minorEastAsia" w:eastAsiaTheme="minorEastAsia" w:hAnsiTheme="minorEastAsia" w:hint="eastAsia"/>
          <w:sz w:val="24"/>
        </w:rPr>
      </w:pPr>
      <w:r w:rsidRPr="00870672">
        <w:rPr>
          <w:rFonts w:asciiTheme="minorEastAsia" w:eastAsiaTheme="minorEastAsia" w:hAnsiTheme="minorEastAsia" w:hint="eastAsia"/>
          <w:sz w:val="24"/>
        </w:rPr>
        <w:t>绿色</w:t>
      </w:r>
      <w:r>
        <w:rPr>
          <w:rFonts w:asciiTheme="minorEastAsia" w:eastAsiaTheme="minorEastAsia" w:hAnsiTheme="minorEastAsia" w:hint="eastAsia"/>
          <w:sz w:val="24"/>
        </w:rPr>
        <w:t>：</w:t>
      </w:r>
      <w:r w:rsidRPr="00870672">
        <w:rPr>
          <w:rFonts w:asciiTheme="minorEastAsia" w:eastAsiaTheme="minorEastAsia" w:hAnsiTheme="minorEastAsia" w:hint="eastAsia"/>
          <w:sz w:val="24"/>
        </w:rPr>
        <w:t>完结；</w:t>
      </w:r>
    </w:p>
    <w:p w:rsidR="00870672" w:rsidRDefault="00870672" w:rsidP="00043A3E">
      <w:pPr>
        <w:pStyle w:val="aff3"/>
        <w:ind w:left="420" w:firstLineChars="0" w:firstLine="0"/>
        <w:rPr>
          <w:rFonts w:asciiTheme="minorEastAsia" w:eastAsiaTheme="minorEastAsia" w:hAnsiTheme="minorEastAsia" w:hint="eastAsia"/>
          <w:sz w:val="24"/>
        </w:rPr>
      </w:pPr>
      <w:r w:rsidRPr="00870672">
        <w:rPr>
          <w:rFonts w:asciiTheme="minorEastAsia" w:eastAsiaTheme="minorEastAsia" w:hAnsiTheme="minorEastAsia" w:hint="eastAsia"/>
          <w:sz w:val="24"/>
        </w:rPr>
        <w:t>白色</w:t>
      </w:r>
      <w:r>
        <w:rPr>
          <w:rFonts w:asciiTheme="minorEastAsia" w:eastAsiaTheme="minorEastAsia" w:hAnsiTheme="minorEastAsia" w:hint="eastAsia"/>
          <w:sz w:val="24"/>
        </w:rPr>
        <w:t>：</w:t>
      </w:r>
      <w:r w:rsidRPr="00870672">
        <w:rPr>
          <w:rFonts w:asciiTheme="minorEastAsia" w:eastAsiaTheme="minorEastAsia" w:hAnsiTheme="minorEastAsia" w:hint="eastAsia"/>
          <w:sz w:val="24"/>
        </w:rPr>
        <w:t>未开始；</w:t>
      </w:r>
    </w:p>
    <w:p w:rsidR="00870672" w:rsidRDefault="00870672" w:rsidP="00043A3E">
      <w:pPr>
        <w:pStyle w:val="aff3"/>
        <w:ind w:left="420" w:firstLineChars="0" w:firstLine="0"/>
        <w:rPr>
          <w:rFonts w:asciiTheme="minorEastAsia" w:eastAsiaTheme="minorEastAsia" w:hAnsiTheme="minorEastAsia" w:hint="eastAsia"/>
          <w:sz w:val="24"/>
        </w:rPr>
      </w:pPr>
      <w:r w:rsidRPr="00870672">
        <w:rPr>
          <w:rFonts w:asciiTheme="minorEastAsia" w:eastAsiaTheme="minorEastAsia" w:hAnsiTheme="minorEastAsia" w:hint="eastAsia"/>
          <w:sz w:val="24"/>
        </w:rPr>
        <w:t>红色</w:t>
      </w:r>
      <w:r>
        <w:rPr>
          <w:rFonts w:asciiTheme="minorEastAsia" w:eastAsiaTheme="minorEastAsia" w:hAnsiTheme="minorEastAsia" w:hint="eastAsia"/>
          <w:sz w:val="24"/>
        </w:rPr>
        <w:t>：有问题</w:t>
      </w:r>
      <w:r w:rsidRPr="00870672">
        <w:rPr>
          <w:rFonts w:asciiTheme="minorEastAsia" w:eastAsiaTheme="minorEastAsia" w:hAnsiTheme="minorEastAsia" w:hint="eastAsia"/>
          <w:sz w:val="24"/>
        </w:rPr>
        <w:t>；</w:t>
      </w:r>
    </w:p>
    <w:p w:rsidR="00870672" w:rsidRDefault="00870672" w:rsidP="00043A3E">
      <w:pPr>
        <w:pStyle w:val="aff3"/>
        <w:ind w:left="420" w:firstLineChars="0" w:firstLine="0"/>
        <w:rPr>
          <w:rFonts w:asciiTheme="minorEastAsia" w:eastAsiaTheme="minorEastAsia" w:hAnsiTheme="minorEastAsia" w:hint="eastAsia"/>
          <w:sz w:val="24"/>
        </w:rPr>
      </w:pPr>
      <w:r w:rsidRPr="00870672">
        <w:rPr>
          <w:rFonts w:asciiTheme="minorEastAsia" w:eastAsiaTheme="minorEastAsia" w:hAnsiTheme="minorEastAsia" w:hint="eastAsia"/>
          <w:sz w:val="24"/>
        </w:rPr>
        <w:t>黄色</w:t>
      </w:r>
      <w:r>
        <w:rPr>
          <w:rFonts w:asciiTheme="minorEastAsia" w:eastAsiaTheme="minorEastAsia" w:hAnsiTheme="minorEastAsia" w:hint="eastAsia"/>
          <w:sz w:val="24"/>
        </w:rPr>
        <w:t>：受理中</w:t>
      </w:r>
      <w:r w:rsidRPr="00870672">
        <w:rPr>
          <w:rFonts w:asciiTheme="minorEastAsia" w:eastAsiaTheme="minorEastAsia" w:hAnsiTheme="minorEastAsia" w:hint="eastAsia"/>
          <w:sz w:val="24"/>
        </w:rPr>
        <w:t>；</w:t>
      </w:r>
    </w:p>
    <w:p w:rsidR="00260ABE" w:rsidRDefault="00870672" w:rsidP="00043A3E">
      <w:pPr>
        <w:pStyle w:val="aff3"/>
        <w:ind w:left="420" w:firstLineChars="0" w:firstLine="0"/>
        <w:rPr>
          <w:rFonts w:asciiTheme="minorEastAsia" w:eastAsiaTheme="minorEastAsia" w:hAnsiTheme="minorEastAsia" w:hint="eastAsia"/>
          <w:sz w:val="24"/>
        </w:rPr>
      </w:pPr>
      <w:r w:rsidRPr="00870672">
        <w:rPr>
          <w:rFonts w:asciiTheme="minorEastAsia" w:eastAsiaTheme="minorEastAsia" w:hAnsiTheme="minorEastAsia" w:hint="eastAsia"/>
          <w:sz w:val="24"/>
        </w:rPr>
        <w:t>灰色</w:t>
      </w:r>
      <w:r>
        <w:rPr>
          <w:rFonts w:asciiTheme="minorEastAsia" w:eastAsiaTheme="minorEastAsia" w:hAnsiTheme="minorEastAsia" w:hint="eastAsia"/>
          <w:sz w:val="24"/>
        </w:rPr>
        <w:t>：</w:t>
      </w:r>
      <w:r w:rsidRPr="00870672">
        <w:rPr>
          <w:rFonts w:asciiTheme="minorEastAsia" w:eastAsiaTheme="minorEastAsia" w:hAnsiTheme="minorEastAsia" w:hint="eastAsia"/>
          <w:sz w:val="24"/>
        </w:rPr>
        <w:t>无需办理</w:t>
      </w:r>
    </w:p>
    <w:p w:rsidR="00A513A4" w:rsidRPr="00A513A4" w:rsidRDefault="00A513A4" w:rsidP="00A513A4">
      <w:pPr>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Pr="00A513A4">
        <w:rPr>
          <w:rFonts w:asciiTheme="minorEastAsia" w:eastAsiaTheme="minorEastAsia" w:hAnsiTheme="minorEastAsia" w:hint="eastAsia"/>
          <w:sz w:val="24"/>
        </w:rPr>
        <w:t xml:space="preserve"> 除了红色外，其他几个颜色状态对所有用户开放。只有管理员有权限对红色开关进行操作。</w:t>
      </w:r>
    </w:p>
    <w:p w:rsidR="00043A3E" w:rsidRPr="00A513A4" w:rsidRDefault="00A513A4" w:rsidP="00043A3E">
      <w:pPr>
        <w:rPr>
          <w:rFonts w:asciiTheme="minorEastAsia" w:eastAsiaTheme="minorEastAsia" w:hAnsiTheme="minorEastAsia" w:hint="eastAsia"/>
          <w:sz w:val="24"/>
        </w:rPr>
      </w:pPr>
      <w:r w:rsidRPr="00A513A4">
        <w:rPr>
          <w:rFonts w:asciiTheme="minorEastAsia" w:eastAsiaTheme="minorEastAsia" w:hAnsiTheme="minorEastAsia" w:hint="eastAsia"/>
          <w:sz w:val="24"/>
        </w:rPr>
        <w:t xml:space="preserve">   各局办完成自己流程中的工作后，上</w:t>
      </w:r>
      <w:proofErr w:type="gramStart"/>
      <w:r w:rsidRPr="00A513A4">
        <w:rPr>
          <w:rFonts w:asciiTheme="minorEastAsia" w:eastAsiaTheme="minorEastAsia" w:hAnsiTheme="minorEastAsia" w:hint="eastAsia"/>
          <w:sz w:val="24"/>
        </w:rPr>
        <w:t>传相关</w:t>
      </w:r>
      <w:proofErr w:type="gramEnd"/>
      <w:r w:rsidRPr="00A513A4">
        <w:rPr>
          <w:rFonts w:asciiTheme="minorEastAsia" w:eastAsiaTheme="minorEastAsia" w:hAnsiTheme="minorEastAsia" w:hint="eastAsia"/>
          <w:sz w:val="24"/>
        </w:rPr>
        <w:t>文件，并点击完结，该流程自动显示为绿色。</w:t>
      </w:r>
    </w:p>
    <w:p w:rsidR="00A513A4" w:rsidRDefault="00A513A4" w:rsidP="00043A3E">
      <w:pPr>
        <w:rPr>
          <w:rFonts w:asciiTheme="minorEastAsia" w:eastAsiaTheme="minorEastAsia" w:hAnsiTheme="minorEastAsia" w:hint="eastAsia"/>
          <w:sz w:val="24"/>
        </w:rPr>
      </w:pPr>
      <w:r w:rsidRPr="00A513A4">
        <w:rPr>
          <w:rFonts w:asciiTheme="minorEastAsia" w:eastAsiaTheme="minorEastAsia" w:hAnsiTheme="minorEastAsia" w:hint="eastAsia"/>
          <w:sz w:val="24"/>
        </w:rPr>
        <w:t xml:space="preserve">   有权限的用户可以随时查看项目流程进展到哪个状态</w:t>
      </w:r>
      <w:r>
        <w:rPr>
          <w:rFonts w:asciiTheme="minorEastAsia" w:eastAsiaTheme="minorEastAsia" w:hAnsiTheme="minorEastAsia" w:hint="eastAsia"/>
          <w:sz w:val="24"/>
        </w:rPr>
        <w:t>。</w:t>
      </w:r>
    </w:p>
    <w:p w:rsidR="00A513A4" w:rsidRDefault="00A513A4" w:rsidP="00043A3E">
      <w:pPr>
        <w:rPr>
          <w:rFonts w:asciiTheme="minorEastAsia" w:eastAsiaTheme="minorEastAsia" w:hAnsiTheme="minorEastAsia" w:hint="eastAsia"/>
          <w:sz w:val="24"/>
        </w:rPr>
      </w:pPr>
    </w:p>
    <w:p w:rsidR="00A513A4" w:rsidRPr="00A513A4" w:rsidRDefault="00A513A4" w:rsidP="00CC4F36">
      <w:pPr>
        <w:pStyle w:val="aff3"/>
        <w:numPr>
          <w:ilvl w:val="0"/>
          <w:numId w:val="32"/>
        </w:numPr>
        <w:ind w:firstLineChars="0"/>
        <w:rPr>
          <w:rFonts w:asciiTheme="minorEastAsia" w:eastAsiaTheme="minorEastAsia" w:hAnsiTheme="minorEastAsia"/>
          <w:sz w:val="24"/>
        </w:rPr>
      </w:pPr>
      <w:r w:rsidRPr="00A513A4">
        <w:rPr>
          <w:rFonts w:asciiTheme="minorEastAsia" w:eastAsiaTheme="minorEastAsia" w:hAnsiTheme="minorEastAsia" w:hint="eastAsia"/>
          <w:sz w:val="24"/>
        </w:rPr>
        <w:t>选择</w:t>
      </w:r>
      <w:r>
        <w:rPr>
          <w:rFonts w:asciiTheme="minorEastAsia" w:eastAsiaTheme="minorEastAsia" w:hAnsiTheme="minorEastAsia" w:hint="eastAsia"/>
          <w:sz w:val="24"/>
        </w:rPr>
        <w:t>“</w:t>
      </w:r>
      <w:r w:rsidRPr="00A513A4">
        <w:rPr>
          <w:rFonts w:asciiTheme="minorEastAsia" w:eastAsiaTheme="minorEastAsia" w:hAnsiTheme="minorEastAsia" w:hint="eastAsia"/>
          <w:sz w:val="24"/>
        </w:rPr>
        <w:t>有问题</w:t>
      </w:r>
      <w:r>
        <w:rPr>
          <w:rFonts w:asciiTheme="minorEastAsia" w:eastAsiaTheme="minorEastAsia" w:hAnsiTheme="minorEastAsia" w:hint="eastAsia"/>
          <w:sz w:val="24"/>
        </w:rPr>
        <w:t>”</w:t>
      </w:r>
      <w:r w:rsidRPr="00A513A4">
        <w:rPr>
          <w:rFonts w:asciiTheme="minorEastAsia" w:eastAsiaTheme="minorEastAsia" w:hAnsiTheme="minorEastAsia" w:hint="eastAsia"/>
          <w:sz w:val="24"/>
        </w:rPr>
        <w:t>，节点状态变为红色时，同时会让该用户选择推送消息的人员，可以是相关人员也可以是部门领导。</w:t>
      </w:r>
      <w:r>
        <w:rPr>
          <w:rFonts w:asciiTheme="minorEastAsia" w:eastAsiaTheme="minorEastAsia" w:hAnsiTheme="minorEastAsia" w:hint="eastAsia"/>
          <w:sz w:val="24"/>
        </w:rPr>
        <w:t>并填写催办的内容，推送消息给对应人员，在OA系统中，有消息提醒，在本系统的待办事项中，出现一条待办信息。</w:t>
      </w:r>
    </w:p>
    <w:p w:rsidR="004D2736" w:rsidRPr="00F06D74" w:rsidRDefault="004D2736" w:rsidP="000F1EE9">
      <w:pPr>
        <w:pStyle w:val="aff3"/>
        <w:ind w:left="420" w:firstLineChars="0" w:firstLine="0"/>
        <w:rPr>
          <w:rFonts w:asciiTheme="minorEastAsia" w:eastAsiaTheme="minorEastAsia" w:hAnsiTheme="minorEastAsia"/>
          <w:sz w:val="24"/>
        </w:rPr>
      </w:pPr>
    </w:p>
    <w:p w:rsidR="004D2736" w:rsidRPr="00F06D74" w:rsidRDefault="004D2736" w:rsidP="00CC4F36">
      <w:pPr>
        <w:pStyle w:val="aff3"/>
        <w:numPr>
          <w:ilvl w:val="0"/>
          <w:numId w:val="27"/>
        </w:numPr>
        <w:ind w:firstLineChars="0"/>
        <w:rPr>
          <w:rFonts w:asciiTheme="minorEastAsia" w:eastAsiaTheme="minorEastAsia" w:hAnsiTheme="minorEastAsia"/>
          <w:sz w:val="24"/>
        </w:rPr>
      </w:pPr>
      <w:r w:rsidRPr="00F06D74">
        <w:rPr>
          <w:rFonts w:asciiTheme="minorEastAsia" w:eastAsiaTheme="minorEastAsia" w:hAnsiTheme="minorEastAsia" w:hint="eastAsia"/>
          <w:sz w:val="24"/>
        </w:rPr>
        <w:t>项目追踪历史记录</w:t>
      </w:r>
    </w:p>
    <w:p w:rsidR="004D2736" w:rsidRPr="00F06D74" w:rsidRDefault="004D2736" w:rsidP="004D2736">
      <w:pPr>
        <w:pStyle w:val="aff3"/>
        <w:ind w:firstLine="480"/>
        <w:rPr>
          <w:rFonts w:asciiTheme="minorEastAsia" w:eastAsiaTheme="minorEastAsia" w:hAnsiTheme="minorEastAsia"/>
          <w:sz w:val="24"/>
        </w:rPr>
      </w:pPr>
      <w:r w:rsidRPr="00F06D74">
        <w:rPr>
          <w:rFonts w:asciiTheme="minorEastAsia" w:eastAsiaTheme="minorEastAsia" w:hAnsiTheme="minorEastAsia" w:hint="eastAsia"/>
          <w:sz w:val="24"/>
        </w:rPr>
        <w:t>在项目列表操作中，显示项目追踪历史记录按钮，点击查看，显示该项目所有被</w:t>
      </w:r>
      <w:r w:rsidR="006046C6" w:rsidRPr="00F06D74">
        <w:rPr>
          <w:rFonts w:asciiTheme="minorEastAsia" w:eastAsiaTheme="minorEastAsia" w:hAnsiTheme="minorEastAsia" w:hint="eastAsia"/>
          <w:sz w:val="24"/>
        </w:rPr>
        <w:t>催办或已完成跟踪的内容。</w:t>
      </w:r>
    </w:p>
    <w:p w:rsidR="003135D4" w:rsidRDefault="003135D4" w:rsidP="00F85841"/>
    <w:p w:rsidR="00BB66A7" w:rsidRPr="001B49ED" w:rsidRDefault="00BB66A7" w:rsidP="001B49ED">
      <w:pPr>
        <w:ind w:firstLine="420"/>
        <w:rPr>
          <w:rFonts w:asciiTheme="minorEastAsia" w:eastAsiaTheme="minorEastAsia" w:hAnsiTheme="minorEastAsia"/>
          <w:b/>
          <w:sz w:val="24"/>
        </w:rPr>
      </w:pPr>
    </w:p>
    <w:p w:rsidR="00B37841" w:rsidRDefault="00B37841" w:rsidP="00B37841">
      <w:pPr>
        <w:pStyle w:val="3"/>
        <w:numPr>
          <w:ilvl w:val="0"/>
          <w:numId w:val="0"/>
        </w:numPr>
        <w:rPr>
          <w:rFonts w:asciiTheme="minorEastAsia" w:eastAsiaTheme="minorEastAsia" w:hAnsiTheme="minorEastAsia"/>
          <w:sz w:val="28"/>
          <w:szCs w:val="28"/>
        </w:rPr>
      </w:pPr>
      <w:bookmarkStart w:id="49" w:name="_Toc496369802"/>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4</w:t>
      </w:r>
      <w:r w:rsidRPr="00A21D52">
        <w:rPr>
          <w:rFonts w:asciiTheme="minorEastAsia" w:eastAsiaTheme="minorEastAsia" w:hAnsiTheme="minorEastAsia" w:hint="eastAsia"/>
          <w:sz w:val="28"/>
          <w:szCs w:val="28"/>
        </w:rPr>
        <w:t>.</w:t>
      </w:r>
      <w:r w:rsidR="00A82237">
        <w:rPr>
          <w:rFonts w:asciiTheme="minorEastAsia" w:eastAsiaTheme="minorEastAsia" w:hAnsiTheme="minorEastAsia" w:hint="eastAsia"/>
          <w:sz w:val="28"/>
          <w:szCs w:val="28"/>
        </w:rPr>
        <w:t>我的工作</w:t>
      </w:r>
      <w:bookmarkEnd w:id="49"/>
    </w:p>
    <w:p w:rsidR="00A82237" w:rsidRDefault="00120288" w:rsidP="003F32AA">
      <w:pPr>
        <w:pStyle w:val="4"/>
        <w:numPr>
          <w:ilvl w:val="0"/>
          <w:numId w:val="0"/>
        </w:numPr>
        <w:tabs>
          <w:tab w:val="left" w:pos="1800"/>
        </w:tabs>
        <w:ind w:leftChars="100" w:left="210"/>
        <w:rPr>
          <w:rFonts w:asciiTheme="minorEastAsia" w:eastAsiaTheme="minorEastAsia" w:hAnsiTheme="minorEastAsia"/>
        </w:rPr>
      </w:pPr>
      <w:r>
        <w:rPr>
          <w:rFonts w:asciiTheme="minorEastAsia" w:eastAsiaTheme="minorEastAsia" w:hAnsiTheme="minorEastAsia" w:hint="eastAsia"/>
        </w:rPr>
        <w:t>3.2.4.1</w:t>
      </w:r>
      <w:r w:rsidR="00A82237" w:rsidRPr="00120288">
        <w:rPr>
          <w:rFonts w:asciiTheme="minorEastAsia" w:eastAsiaTheme="minorEastAsia" w:hAnsiTheme="minorEastAsia" w:hint="eastAsia"/>
        </w:rPr>
        <w:t>待办工作</w:t>
      </w:r>
    </w:p>
    <w:p w:rsidR="002E7B06" w:rsidRPr="002E7B06" w:rsidRDefault="002E7B06" w:rsidP="002E7B06">
      <w:pPr>
        <w:rPr>
          <w:rFonts w:asciiTheme="minorEastAsia" w:eastAsiaTheme="minorEastAsia" w:hAnsiTheme="minorEastAsia"/>
          <w:sz w:val="24"/>
        </w:rPr>
      </w:pPr>
      <w:r w:rsidRPr="002E7B06">
        <w:rPr>
          <w:rFonts w:asciiTheme="minorEastAsia" w:eastAsiaTheme="minorEastAsia" w:hAnsiTheme="minorEastAsia" w:hint="eastAsia"/>
          <w:sz w:val="24"/>
        </w:rPr>
        <w:t>项目管理中的待办工作为登录人需要处理的相关项目管理工作。</w:t>
      </w:r>
    </w:p>
    <w:p w:rsidR="002E7B06" w:rsidRPr="005266DA" w:rsidRDefault="002E7B06" w:rsidP="002E7B06">
      <w:pPr>
        <w:rPr>
          <w:rFonts w:asciiTheme="minorEastAsia" w:eastAsiaTheme="minorEastAsia" w:hAnsiTheme="minorEastAsia"/>
          <w:color w:val="548DD4" w:themeColor="text2" w:themeTint="99"/>
          <w:sz w:val="24"/>
        </w:rPr>
      </w:pPr>
      <w:r w:rsidRPr="002E7B06">
        <w:rPr>
          <w:rFonts w:asciiTheme="minorEastAsia" w:eastAsiaTheme="minorEastAsia" w:hAnsiTheme="minorEastAsia" w:hint="eastAsia"/>
          <w:sz w:val="24"/>
        </w:rPr>
        <w:t xml:space="preserve">我的待办任务有两种：1. </w:t>
      </w:r>
      <w:r w:rsidR="00F06D74">
        <w:rPr>
          <w:rFonts w:asciiTheme="minorEastAsia" w:eastAsiaTheme="minorEastAsia" w:hAnsiTheme="minorEastAsia" w:hint="eastAsia"/>
          <w:sz w:val="24"/>
        </w:rPr>
        <w:t>项目中</w:t>
      </w:r>
      <w:r w:rsidRPr="002E7B06">
        <w:rPr>
          <w:rFonts w:asciiTheme="minorEastAsia" w:eastAsiaTheme="minorEastAsia" w:hAnsiTheme="minorEastAsia" w:hint="eastAsia"/>
          <w:sz w:val="24"/>
        </w:rPr>
        <w:t>被</w:t>
      </w:r>
      <w:r w:rsidR="00F06D74">
        <w:rPr>
          <w:rFonts w:asciiTheme="minorEastAsia" w:eastAsiaTheme="minorEastAsia" w:hAnsiTheme="minorEastAsia" w:hint="eastAsia"/>
          <w:sz w:val="24"/>
        </w:rPr>
        <w:t>催</w:t>
      </w:r>
      <w:r w:rsidRPr="002E7B06">
        <w:rPr>
          <w:rFonts w:asciiTheme="minorEastAsia" w:eastAsiaTheme="minorEastAsia" w:hAnsiTheme="minorEastAsia" w:hint="eastAsia"/>
          <w:sz w:val="24"/>
        </w:rPr>
        <w:t>办的任务；2.</w:t>
      </w:r>
      <w:r w:rsidR="00F06D74">
        <w:rPr>
          <w:rFonts w:asciiTheme="minorEastAsia" w:eastAsiaTheme="minorEastAsia" w:hAnsiTheme="minorEastAsia" w:hint="eastAsia"/>
          <w:sz w:val="24"/>
        </w:rPr>
        <w:t>项目推进中，被分配的任务</w:t>
      </w:r>
    </w:p>
    <w:p w:rsidR="00A82237" w:rsidRDefault="00120288" w:rsidP="00120288">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3.2.4.2</w:t>
      </w:r>
      <w:r w:rsidR="00A82237" w:rsidRPr="00120288">
        <w:rPr>
          <w:rFonts w:asciiTheme="minorEastAsia" w:eastAsiaTheme="minorEastAsia" w:hAnsiTheme="minorEastAsia" w:hint="eastAsia"/>
        </w:rPr>
        <w:t>已办工作</w:t>
      </w:r>
    </w:p>
    <w:p w:rsidR="002E7B06" w:rsidRPr="002E7B06" w:rsidRDefault="00B031CD" w:rsidP="002E7B06">
      <w:pPr>
        <w:rPr>
          <w:rFonts w:asciiTheme="minorEastAsia" w:eastAsiaTheme="minorEastAsia" w:hAnsiTheme="minorEastAsia"/>
          <w:sz w:val="24"/>
        </w:rPr>
      </w:pPr>
      <w:r>
        <w:rPr>
          <w:rFonts w:asciiTheme="minorEastAsia" w:eastAsiaTheme="minorEastAsia" w:hAnsiTheme="minorEastAsia" w:hint="eastAsia"/>
          <w:sz w:val="24"/>
        </w:rPr>
        <w:t>项目管理中的已</w:t>
      </w:r>
      <w:r w:rsidR="002E7B06" w:rsidRPr="002E7B06">
        <w:rPr>
          <w:rFonts w:asciiTheme="minorEastAsia" w:eastAsiaTheme="minorEastAsia" w:hAnsiTheme="minorEastAsia" w:hint="eastAsia"/>
          <w:sz w:val="24"/>
        </w:rPr>
        <w:t>办工作为登录人</w:t>
      </w:r>
      <w:r w:rsidR="002E7B06">
        <w:rPr>
          <w:rFonts w:asciiTheme="minorEastAsia" w:eastAsiaTheme="minorEastAsia" w:hAnsiTheme="minorEastAsia" w:hint="eastAsia"/>
          <w:sz w:val="24"/>
        </w:rPr>
        <w:t>已</w:t>
      </w:r>
      <w:r w:rsidR="002E7B06" w:rsidRPr="002E7B06">
        <w:rPr>
          <w:rFonts w:asciiTheme="minorEastAsia" w:eastAsiaTheme="minorEastAsia" w:hAnsiTheme="minorEastAsia" w:hint="eastAsia"/>
          <w:sz w:val="24"/>
        </w:rPr>
        <w:t>处理的</w:t>
      </w:r>
      <w:r>
        <w:rPr>
          <w:rFonts w:asciiTheme="minorEastAsia" w:eastAsiaTheme="minorEastAsia" w:hAnsiTheme="minorEastAsia" w:hint="eastAsia"/>
          <w:sz w:val="24"/>
        </w:rPr>
        <w:t>所有</w:t>
      </w:r>
      <w:r w:rsidR="002E7B06" w:rsidRPr="002E7B06">
        <w:rPr>
          <w:rFonts w:asciiTheme="minorEastAsia" w:eastAsiaTheme="minorEastAsia" w:hAnsiTheme="minorEastAsia" w:hint="eastAsia"/>
          <w:sz w:val="24"/>
        </w:rPr>
        <w:t>工作。</w:t>
      </w:r>
    </w:p>
    <w:p w:rsidR="00063450" w:rsidRPr="002E7B06" w:rsidRDefault="002E7B06" w:rsidP="00063450">
      <w:r w:rsidRPr="002E7B06">
        <w:rPr>
          <w:rFonts w:asciiTheme="minorEastAsia" w:eastAsiaTheme="minorEastAsia" w:hAnsiTheme="minorEastAsia" w:hint="eastAsia"/>
          <w:sz w:val="24"/>
        </w:rPr>
        <w:t>我的</w:t>
      </w:r>
      <w:r>
        <w:rPr>
          <w:rFonts w:asciiTheme="minorEastAsia" w:eastAsiaTheme="minorEastAsia" w:hAnsiTheme="minorEastAsia" w:hint="eastAsia"/>
          <w:sz w:val="24"/>
        </w:rPr>
        <w:t>已</w:t>
      </w:r>
      <w:proofErr w:type="gramStart"/>
      <w:r w:rsidRPr="002E7B06">
        <w:rPr>
          <w:rFonts w:asciiTheme="minorEastAsia" w:eastAsiaTheme="minorEastAsia" w:hAnsiTheme="minorEastAsia" w:hint="eastAsia"/>
          <w:sz w:val="24"/>
        </w:rPr>
        <w:t>办任务</w:t>
      </w:r>
      <w:proofErr w:type="gramEnd"/>
      <w:r w:rsidRPr="002E7B06">
        <w:rPr>
          <w:rFonts w:asciiTheme="minorEastAsia" w:eastAsiaTheme="minorEastAsia" w:hAnsiTheme="minorEastAsia" w:hint="eastAsia"/>
          <w:sz w:val="24"/>
        </w:rPr>
        <w:t>有两种：</w:t>
      </w:r>
      <w:r w:rsidR="00B031CD" w:rsidRPr="002E7B06">
        <w:rPr>
          <w:rFonts w:asciiTheme="minorEastAsia" w:eastAsiaTheme="minorEastAsia" w:hAnsiTheme="minorEastAsia" w:hint="eastAsia"/>
          <w:sz w:val="24"/>
        </w:rPr>
        <w:t xml:space="preserve">1. </w:t>
      </w:r>
      <w:r w:rsidR="00B031CD">
        <w:rPr>
          <w:rFonts w:asciiTheme="minorEastAsia" w:eastAsiaTheme="minorEastAsia" w:hAnsiTheme="minorEastAsia" w:hint="eastAsia"/>
          <w:sz w:val="24"/>
        </w:rPr>
        <w:t>已完成的项目中</w:t>
      </w:r>
      <w:r w:rsidR="00B031CD" w:rsidRPr="002E7B06">
        <w:rPr>
          <w:rFonts w:asciiTheme="minorEastAsia" w:eastAsiaTheme="minorEastAsia" w:hAnsiTheme="minorEastAsia" w:hint="eastAsia"/>
          <w:sz w:val="24"/>
        </w:rPr>
        <w:t>被</w:t>
      </w:r>
      <w:r w:rsidR="00B031CD">
        <w:rPr>
          <w:rFonts w:asciiTheme="minorEastAsia" w:eastAsiaTheme="minorEastAsia" w:hAnsiTheme="minorEastAsia" w:hint="eastAsia"/>
          <w:sz w:val="24"/>
        </w:rPr>
        <w:t>催</w:t>
      </w:r>
      <w:r w:rsidR="00B031CD" w:rsidRPr="002E7B06">
        <w:rPr>
          <w:rFonts w:asciiTheme="minorEastAsia" w:eastAsiaTheme="minorEastAsia" w:hAnsiTheme="minorEastAsia" w:hint="eastAsia"/>
          <w:sz w:val="24"/>
        </w:rPr>
        <w:t>办的任务；2.</w:t>
      </w:r>
      <w:r w:rsidR="00B031CD">
        <w:rPr>
          <w:rFonts w:asciiTheme="minorEastAsia" w:eastAsiaTheme="minorEastAsia" w:hAnsiTheme="minorEastAsia" w:hint="eastAsia"/>
          <w:sz w:val="24"/>
        </w:rPr>
        <w:t>已完成的项目推进中，被分配的任务</w:t>
      </w:r>
      <w:r w:rsidR="009361C7">
        <w:rPr>
          <w:rFonts w:asciiTheme="minorEastAsia" w:eastAsiaTheme="minorEastAsia" w:hAnsiTheme="minorEastAsia" w:hint="eastAsia"/>
          <w:sz w:val="24"/>
        </w:rPr>
        <w:t>；</w:t>
      </w:r>
    </w:p>
    <w:p w:rsidR="00A82237" w:rsidRPr="00481EC8" w:rsidRDefault="00A82237" w:rsidP="00A82237"/>
    <w:p w:rsidR="00B37841" w:rsidRPr="00B031CD" w:rsidRDefault="00B37841" w:rsidP="00B37841">
      <w:pPr>
        <w:pStyle w:val="3"/>
        <w:numPr>
          <w:ilvl w:val="0"/>
          <w:numId w:val="0"/>
        </w:numPr>
        <w:rPr>
          <w:rFonts w:asciiTheme="minorEastAsia" w:eastAsiaTheme="minorEastAsia" w:hAnsiTheme="minorEastAsia"/>
        </w:rPr>
      </w:pPr>
      <w:bookmarkStart w:id="50" w:name="_Toc496369803"/>
      <w:r w:rsidRPr="00B031CD">
        <w:rPr>
          <w:rFonts w:asciiTheme="minorEastAsia" w:eastAsiaTheme="minorEastAsia" w:hAnsiTheme="minorEastAsia" w:hint="eastAsia"/>
          <w:sz w:val="28"/>
          <w:szCs w:val="28"/>
        </w:rPr>
        <w:t>3.2.</w:t>
      </w:r>
      <w:r w:rsidR="00086F04" w:rsidRPr="00B031CD">
        <w:rPr>
          <w:rFonts w:asciiTheme="minorEastAsia" w:eastAsiaTheme="minorEastAsia" w:hAnsiTheme="minorEastAsia" w:hint="eastAsia"/>
          <w:sz w:val="28"/>
          <w:szCs w:val="28"/>
        </w:rPr>
        <w:t>5</w:t>
      </w:r>
      <w:r w:rsidRPr="00B031CD">
        <w:rPr>
          <w:rFonts w:asciiTheme="minorEastAsia" w:eastAsiaTheme="minorEastAsia" w:hAnsiTheme="minorEastAsia" w:hint="eastAsia"/>
          <w:sz w:val="28"/>
          <w:szCs w:val="28"/>
        </w:rPr>
        <w:t>.</w:t>
      </w:r>
      <w:r w:rsidR="00B031CD" w:rsidRPr="00B031CD">
        <w:rPr>
          <w:rFonts w:asciiTheme="minorEastAsia" w:eastAsiaTheme="minorEastAsia" w:hAnsiTheme="minorEastAsia" w:hint="eastAsia"/>
        </w:rPr>
        <w:t>报表</w:t>
      </w:r>
      <w:bookmarkEnd w:id="50"/>
    </w:p>
    <w:p w:rsidR="00462373"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t>项目投资报表</w:t>
      </w:r>
    </w:p>
    <w:p w:rsidR="00B031CD"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lastRenderedPageBreak/>
        <w:t>查询条件：省重点项目、市重点项目、区重点项目、按行业分类、按实施进度分类</w:t>
      </w:r>
    </w:p>
    <w:p w:rsidR="00B031CD"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t>默认全部项目</w:t>
      </w:r>
    </w:p>
    <w:p w:rsidR="00B031CD" w:rsidRPr="00B031CD" w:rsidRDefault="00B031CD" w:rsidP="00462373">
      <w:pPr>
        <w:rPr>
          <w:rFonts w:asciiTheme="minorEastAsia" w:eastAsiaTheme="minorEastAsia" w:hAnsiTheme="minorEastAsia" w:hint="eastAsia"/>
          <w:sz w:val="24"/>
        </w:rPr>
      </w:pPr>
    </w:p>
    <w:p w:rsidR="00B031CD"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t>最后一行显示：项目个数，总投资数</w:t>
      </w:r>
    </w:p>
    <w:p w:rsidR="00B031CD"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t>添加</w:t>
      </w:r>
      <w:r w:rsidRPr="00B031CD">
        <w:rPr>
          <w:rFonts w:asciiTheme="minorEastAsia" w:eastAsiaTheme="minorEastAsia" w:hAnsiTheme="minorEastAsia"/>
          <w:sz w:val="24"/>
        </w:rPr>
        <w:t>一段话形式，</w:t>
      </w:r>
      <w:r w:rsidRPr="00B031CD">
        <w:rPr>
          <w:rFonts w:asciiTheme="minorEastAsia" w:eastAsiaTheme="minorEastAsia" w:hAnsiTheme="minorEastAsia" w:hint="eastAsia"/>
          <w:sz w:val="24"/>
        </w:rPr>
        <w:t>显示统计信息</w:t>
      </w:r>
    </w:p>
    <w:p w:rsidR="00B031CD" w:rsidRPr="00B031CD" w:rsidRDefault="00B031CD" w:rsidP="00462373">
      <w:pPr>
        <w:rPr>
          <w:rFonts w:asciiTheme="minorEastAsia" w:eastAsiaTheme="minorEastAsia" w:hAnsiTheme="minorEastAsia" w:hint="eastAsia"/>
          <w:sz w:val="24"/>
        </w:rPr>
      </w:pPr>
      <w:r w:rsidRPr="00B031CD">
        <w:rPr>
          <w:rFonts w:asciiTheme="minorEastAsia" w:eastAsiaTheme="minorEastAsia" w:hAnsiTheme="minorEastAsia" w:hint="eastAsia"/>
          <w:sz w:val="24"/>
        </w:rPr>
        <w:t>例如：</w:t>
      </w:r>
      <w:r w:rsidRPr="00B031CD">
        <w:rPr>
          <w:rFonts w:asciiTheme="minorEastAsia" w:eastAsiaTheme="minorEastAsia" w:hAnsiTheme="minorEastAsia"/>
          <w:sz w:val="24"/>
        </w:rPr>
        <w:t>省重点项目，</w:t>
      </w:r>
      <w:r w:rsidRPr="00B031CD">
        <w:rPr>
          <w:rFonts w:asciiTheme="minorEastAsia" w:eastAsiaTheme="minorEastAsia" w:hAnsiTheme="minorEastAsia" w:hint="eastAsia"/>
          <w:sz w:val="24"/>
        </w:rPr>
        <w:t>且工业类项目</w:t>
      </w:r>
      <w:r w:rsidRPr="00B031CD">
        <w:rPr>
          <w:rFonts w:asciiTheme="minorEastAsia" w:eastAsiaTheme="minorEastAsia" w:hAnsiTheme="minorEastAsia"/>
          <w:sz w:val="24"/>
        </w:rPr>
        <w:t>共有X</w:t>
      </w:r>
      <w:proofErr w:type="gramStart"/>
      <w:r w:rsidRPr="00B031CD">
        <w:rPr>
          <w:rFonts w:asciiTheme="minorEastAsia" w:eastAsiaTheme="minorEastAsia" w:hAnsiTheme="minorEastAsia"/>
          <w:sz w:val="24"/>
        </w:rPr>
        <w:t>个</w:t>
      </w:r>
      <w:proofErr w:type="gramEnd"/>
      <w:r w:rsidRPr="00B031CD">
        <w:rPr>
          <w:rFonts w:asciiTheme="minorEastAsia" w:eastAsiaTheme="minorEastAsia" w:hAnsiTheme="minorEastAsia"/>
          <w:sz w:val="24"/>
        </w:rPr>
        <w:t>，总投资XXX</w:t>
      </w:r>
      <w:r w:rsidRPr="00B031CD">
        <w:rPr>
          <w:rFonts w:asciiTheme="minorEastAsia" w:eastAsiaTheme="minorEastAsia" w:hAnsiTheme="minorEastAsia" w:hint="eastAsia"/>
          <w:sz w:val="24"/>
        </w:rPr>
        <w:t>人民币</w:t>
      </w:r>
    </w:p>
    <w:p w:rsidR="00F32E12" w:rsidRPr="00F32E12" w:rsidRDefault="00F32E12" w:rsidP="00F32E12"/>
    <w:p w:rsidR="00B37841" w:rsidRDefault="00B37841" w:rsidP="00B37841">
      <w:pPr>
        <w:pStyle w:val="3"/>
        <w:numPr>
          <w:ilvl w:val="0"/>
          <w:numId w:val="0"/>
        </w:numPr>
        <w:rPr>
          <w:rFonts w:asciiTheme="minorEastAsia" w:eastAsiaTheme="minorEastAsia" w:hAnsiTheme="minorEastAsia"/>
          <w:sz w:val="28"/>
          <w:szCs w:val="28"/>
        </w:rPr>
      </w:pPr>
      <w:bookmarkStart w:id="51" w:name="_Toc496369804"/>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6</w:t>
      </w:r>
      <w:r w:rsidRPr="00A21D52">
        <w:rPr>
          <w:rFonts w:asciiTheme="minorEastAsia" w:eastAsiaTheme="minorEastAsia" w:hAnsiTheme="minorEastAsia" w:hint="eastAsia"/>
          <w:sz w:val="28"/>
          <w:szCs w:val="28"/>
        </w:rPr>
        <w:t>.</w:t>
      </w:r>
      <w:r w:rsidR="001B1F3E">
        <w:rPr>
          <w:rFonts w:asciiTheme="minorEastAsia" w:eastAsiaTheme="minorEastAsia" w:hAnsiTheme="minorEastAsia" w:hint="eastAsia"/>
          <w:sz w:val="28"/>
          <w:szCs w:val="28"/>
        </w:rPr>
        <w:t>系统管理</w:t>
      </w:r>
      <w:bookmarkEnd w:id="51"/>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3.2.6.1</w:t>
      </w:r>
      <w:r w:rsidR="001B1F3E" w:rsidRPr="00637730">
        <w:rPr>
          <w:rFonts w:asciiTheme="minorEastAsia" w:eastAsiaTheme="minorEastAsia" w:hAnsiTheme="minorEastAsia"/>
        </w:rPr>
        <w:t>部门权限</w:t>
      </w:r>
      <w:r w:rsidR="001B1F3E" w:rsidRPr="00637730">
        <w:rPr>
          <w:rFonts w:asciiTheme="minorEastAsia" w:eastAsiaTheme="minorEastAsia" w:hAnsiTheme="minorEastAsia" w:hint="eastAsia"/>
        </w:rPr>
        <w:t>（Sys、Admin）</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部门管理和添加部门权限</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3.2.6.2</w:t>
      </w:r>
      <w:r w:rsidR="001B1F3E" w:rsidRPr="00637730">
        <w:rPr>
          <w:rFonts w:asciiTheme="minorEastAsia" w:eastAsiaTheme="minorEastAsia" w:hAnsiTheme="minorEastAsia" w:hint="eastAsia"/>
        </w:rPr>
        <w:t>角色权限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角色管理和添加角色权限</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3.2.6.3</w:t>
      </w:r>
      <w:r w:rsidR="00574171">
        <w:rPr>
          <w:rFonts w:asciiTheme="minorEastAsia" w:eastAsiaTheme="minorEastAsia" w:hAnsiTheme="minorEastAsia" w:hint="eastAsia"/>
        </w:rPr>
        <w:t>用户</w:t>
      </w:r>
      <w:r w:rsidR="001B1F3E" w:rsidRPr="00637730">
        <w:rPr>
          <w:rFonts w:asciiTheme="minorEastAsia" w:eastAsiaTheme="minorEastAsia" w:hAnsiTheme="minorEastAsia" w:hint="eastAsia"/>
        </w:rPr>
        <w:t>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管理和</w:t>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权限（</w:t>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是从OA系统中同步过来）</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3.2.6.4</w:t>
      </w:r>
      <w:r w:rsidR="001B1F3E" w:rsidRPr="00637730">
        <w:rPr>
          <w:rFonts w:asciiTheme="minorEastAsia" w:eastAsiaTheme="minorEastAsia" w:hAnsiTheme="minorEastAsia" w:hint="eastAsia"/>
        </w:rPr>
        <w:t>接口管理</w:t>
      </w:r>
    </w:p>
    <w:p w:rsidR="00637730" w:rsidRDefault="00637730" w:rsidP="00CC4F36">
      <w:pPr>
        <w:pStyle w:val="aff3"/>
        <w:numPr>
          <w:ilvl w:val="0"/>
          <w:numId w:val="27"/>
        </w:numPr>
        <w:ind w:firstLineChars="0"/>
        <w:rPr>
          <w:rFonts w:asciiTheme="minorEastAsia" w:eastAsiaTheme="minorEastAsia" w:hAnsiTheme="minorEastAsia" w:hint="eastAsia"/>
          <w:sz w:val="24"/>
        </w:rPr>
      </w:pPr>
      <w:r w:rsidRPr="00F80A47">
        <w:rPr>
          <w:rFonts w:asciiTheme="minorEastAsia" w:eastAsiaTheme="minorEastAsia" w:hAnsiTheme="minorEastAsia" w:hint="eastAsia"/>
          <w:sz w:val="24"/>
        </w:rPr>
        <w:t>招商管理接口管理</w:t>
      </w:r>
    </w:p>
    <w:p w:rsidR="00F209EA" w:rsidRPr="00F80A47" w:rsidRDefault="00F209EA" w:rsidP="00F209EA">
      <w:pPr>
        <w:pStyle w:val="aff3"/>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新增项目接口</w:t>
      </w:r>
    </w:p>
    <w:p w:rsidR="00637730" w:rsidRDefault="00637730" w:rsidP="00CC4F36">
      <w:pPr>
        <w:pStyle w:val="aff3"/>
        <w:numPr>
          <w:ilvl w:val="0"/>
          <w:numId w:val="27"/>
        </w:numPr>
        <w:ind w:firstLineChars="0"/>
        <w:rPr>
          <w:rFonts w:asciiTheme="minorEastAsia" w:eastAsiaTheme="minorEastAsia" w:hAnsiTheme="minorEastAsia" w:hint="eastAsia"/>
          <w:sz w:val="24"/>
        </w:rPr>
      </w:pPr>
      <w:r w:rsidRPr="00F80A47">
        <w:rPr>
          <w:rFonts w:asciiTheme="minorEastAsia" w:eastAsiaTheme="minorEastAsia" w:hAnsiTheme="minorEastAsia" w:hint="eastAsia"/>
          <w:sz w:val="24"/>
        </w:rPr>
        <w:t>OA系统接口管理</w:t>
      </w:r>
    </w:p>
    <w:p w:rsidR="00F209EA" w:rsidRDefault="00F209EA" w:rsidP="00F209EA">
      <w:pPr>
        <w:pStyle w:val="aff3"/>
        <w:ind w:left="42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账号单点登录接口</w:t>
      </w:r>
    </w:p>
    <w:p w:rsidR="00F209EA" w:rsidRPr="00F80A47" w:rsidRDefault="00F209EA" w:rsidP="00F209EA">
      <w:pPr>
        <w:pStyle w:val="aff3"/>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消息推送接口</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3.2.6.5</w:t>
      </w:r>
      <w:r w:rsidR="001B1F3E" w:rsidRPr="00637730">
        <w:rPr>
          <w:rFonts w:asciiTheme="minorEastAsia" w:eastAsiaTheme="minorEastAsia" w:hAnsiTheme="minorEastAsia" w:hint="eastAsia"/>
        </w:rPr>
        <w:t>数据字典</w:t>
      </w:r>
    </w:p>
    <w:p w:rsidR="00F80A47" w:rsidRPr="00F80A47" w:rsidRDefault="00F80A47" w:rsidP="00F80A47">
      <w:pPr>
        <w:rPr>
          <w:sz w:val="24"/>
        </w:rPr>
      </w:pPr>
      <w:r w:rsidRPr="00F80A47">
        <w:rPr>
          <w:rFonts w:hint="eastAsia"/>
          <w:sz w:val="24"/>
        </w:rPr>
        <w:t>各项数据字典的管理</w:t>
      </w:r>
    </w:p>
    <w:p w:rsidR="001B1F3E" w:rsidRPr="00993CAD" w:rsidRDefault="00637730" w:rsidP="00637730">
      <w:pPr>
        <w:pStyle w:val="4"/>
        <w:numPr>
          <w:ilvl w:val="0"/>
          <w:numId w:val="0"/>
        </w:numPr>
        <w:tabs>
          <w:tab w:val="left" w:pos="1800"/>
        </w:tabs>
        <w:rPr>
          <w:rFonts w:asciiTheme="minorEastAsia" w:eastAsiaTheme="minorEastAsia" w:hAnsiTheme="minorEastAsia"/>
        </w:rPr>
      </w:pPr>
      <w:r w:rsidRPr="00993CAD">
        <w:rPr>
          <w:rFonts w:asciiTheme="minorEastAsia" w:eastAsiaTheme="minorEastAsia" w:hAnsiTheme="minorEastAsia" w:hint="eastAsia"/>
        </w:rPr>
        <w:lastRenderedPageBreak/>
        <w:t>3.2.6.7</w:t>
      </w:r>
      <w:r w:rsidR="001B1F3E" w:rsidRPr="00993CAD">
        <w:rPr>
          <w:rFonts w:asciiTheme="minorEastAsia" w:eastAsiaTheme="minorEastAsia" w:hAnsiTheme="minorEastAsia" w:hint="eastAsia"/>
        </w:rPr>
        <w:t>消息管理</w:t>
      </w:r>
    </w:p>
    <w:p w:rsidR="001B1F3E" w:rsidRDefault="005266DA" w:rsidP="00CC4F36">
      <w:pPr>
        <w:pStyle w:val="aff3"/>
        <w:numPr>
          <w:ilvl w:val="0"/>
          <w:numId w:val="28"/>
        </w:numPr>
        <w:ind w:firstLineChars="0"/>
        <w:rPr>
          <w:sz w:val="24"/>
        </w:rPr>
      </w:pPr>
      <w:r>
        <w:rPr>
          <w:rFonts w:hint="eastAsia"/>
          <w:sz w:val="24"/>
        </w:rPr>
        <w:t>选择不同的消息类型</w:t>
      </w:r>
      <w:r w:rsidR="00993CAD">
        <w:rPr>
          <w:rFonts w:hint="eastAsia"/>
          <w:sz w:val="24"/>
        </w:rPr>
        <w:t>，进行消息管理</w:t>
      </w:r>
      <w:r w:rsidR="00260ABE">
        <w:rPr>
          <w:rFonts w:hint="eastAsia"/>
          <w:sz w:val="24"/>
        </w:rPr>
        <w:t>，消息内容固定。</w:t>
      </w:r>
    </w:p>
    <w:p w:rsidR="00993CAD" w:rsidRDefault="00993CAD" w:rsidP="00CC4F36">
      <w:pPr>
        <w:pStyle w:val="aff3"/>
        <w:numPr>
          <w:ilvl w:val="0"/>
          <w:numId w:val="28"/>
        </w:numPr>
        <w:ind w:firstLineChars="0"/>
        <w:rPr>
          <w:sz w:val="24"/>
        </w:rPr>
      </w:pPr>
      <w:r>
        <w:rPr>
          <w:rFonts w:hint="eastAsia"/>
          <w:sz w:val="24"/>
        </w:rPr>
        <w:t>自主编辑消息推送：通过文本编辑器进行编辑消息的工作</w:t>
      </w:r>
      <w:r w:rsidR="00260ABE">
        <w:rPr>
          <w:rFonts w:hint="eastAsia"/>
          <w:sz w:val="24"/>
        </w:rPr>
        <w:t>，选择推送角色。</w:t>
      </w:r>
    </w:p>
    <w:p w:rsidR="00993CAD" w:rsidRPr="00993CAD" w:rsidRDefault="00993CAD" w:rsidP="00993CAD">
      <w:pPr>
        <w:pStyle w:val="aff3"/>
        <w:ind w:left="420" w:firstLineChars="0" w:firstLine="0"/>
        <w:rPr>
          <w:sz w:val="24"/>
        </w:rPr>
      </w:pPr>
    </w:p>
    <w:p w:rsidR="00B37841" w:rsidRPr="00F80A47" w:rsidRDefault="00B37841" w:rsidP="00B37841">
      <w:pPr>
        <w:pStyle w:val="3"/>
        <w:numPr>
          <w:ilvl w:val="0"/>
          <w:numId w:val="0"/>
        </w:numPr>
        <w:rPr>
          <w:rFonts w:asciiTheme="minorEastAsia" w:eastAsiaTheme="minorEastAsia" w:hAnsiTheme="minorEastAsia"/>
        </w:rPr>
      </w:pPr>
      <w:bookmarkStart w:id="52" w:name="_Toc496369805"/>
      <w:r w:rsidRPr="00F80A47">
        <w:rPr>
          <w:rFonts w:asciiTheme="minorEastAsia" w:eastAsiaTheme="minorEastAsia" w:hAnsiTheme="minorEastAsia" w:hint="eastAsia"/>
        </w:rPr>
        <w:t>3.2.</w:t>
      </w:r>
      <w:r w:rsidR="00086F04" w:rsidRPr="00F80A47">
        <w:rPr>
          <w:rFonts w:asciiTheme="minorEastAsia" w:eastAsiaTheme="minorEastAsia" w:hAnsiTheme="minorEastAsia" w:hint="eastAsia"/>
        </w:rPr>
        <w:t>7</w:t>
      </w:r>
      <w:r w:rsidRPr="00F80A47">
        <w:rPr>
          <w:rFonts w:asciiTheme="minorEastAsia" w:eastAsiaTheme="minorEastAsia" w:hAnsiTheme="minorEastAsia" w:hint="eastAsia"/>
        </w:rPr>
        <w:t>.</w:t>
      </w:r>
      <w:r w:rsidR="00274E9D" w:rsidRPr="00F80A47">
        <w:rPr>
          <w:rFonts w:asciiTheme="minorEastAsia" w:eastAsiaTheme="minorEastAsia" w:hAnsiTheme="minorEastAsia" w:hint="eastAsia"/>
        </w:rPr>
        <w:t>首页</w:t>
      </w:r>
      <w:bookmarkEnd w:id="52"/>
    </w:p>
    <w:p w:rsidR="00F80A47" w:rsidRDefault="00F80A47" w:rsidP="00F80A47">
      <w:pPr>
        <w:rPr>
          <w:rFonts w:hint="eastAsia"/>
          <w:sz w:val="24"/>
        </w:rPr>
      </w:pPr>
      <w:r w:rsidRPr="00F80A47">
        <w:rPr>
          <w:rFonts w:hint="eastAsia"/>
          <w:sz w:val="24"/>
        </w:rPr>
        <w:t>首页展示四个模块</w:t>
      </w:r>
    </w:p>
    <w:p w:rsidR="00950D51" w:rsidRDefault="00950D51" w:rsidP="00F80A47">
      <w:pPr>
        <w:rPr>
          <w:rFonts w:hint="eastAsia"/>
          <w:sz w:val="24"/>
        </w:rPr>
      </w:pPr>
      <w:r>
        <w:rPr>
          <w:rFonts w:hint="eastAsia"/>
          <w:sz w:val="24"/>
        </w:rPr>
        <w:t>通知公告、领导留言、工作动态、工作进展</w:t>
      </w:r>
    </w:p>
    <w:p w:rsidR="00F80A47" w:rsidRDefault="00950D51" w:rsidP="00CC4F36">
      <w:pPr>
        <w:pStyle w:val="aff3"/>
        <w:numPr>
          <w:ilvl w:val="0"/>
          <w:numId w:val="28"/>
        </w:numPr>
        <w:ind w:firstLineChars="0"/>
        <w:rPr>
          <w:rFonts w:hint="eastAsia"/>
          <w:sz w:val="24"/>
        </w:rPr>
      </w:pPr>
      <w:r>
        <w:rPr>
          <w:rFonts w:hint="eastAsia"/>
          <w:sz w:val="24"/>
        </w:rPr>
        <w:t>通知</w:t>
      </w:r>
      <w:r w:rsidR="00F80A47" w:rsidRPr="00F80A47">
        <w:rPr>
          <w:rFonts w:hint="eastAsia"/>
          <w:sz w:val="24"/>
        </w:rPr>
        <w:t>公告：显示公告内容，显示前五条</w:t>
      </w:r>
      <w:r w:rsidR="00F80A47">
        <w:rPr>
          <w:rFonts w:hint="eastAsia"/>
          <w:sz w:val="24"/>
        </w:rPr>
        <w:t>，点击</w:t>
      </w:r>
      <w:r w:rsidR="00F80A47">
        <w:rPr>
          <w:rFonts w:hint="eastAsia"/>
          <w:sz w:val="24"/>
        </w:rPr>
        <w:t>more</w:t>
      </w:r>
      <w:r w:rsidR="00F80A47">
        <w:rPr>
          <w:rFonts w:hint="eastAsia"/>
          <w:sz w:val="24"/>
        </w:rPr>
        <w:t>进入公告</w:t>
      </w:r>
      <w:proofErr w:type="gramStart"/>
      <w:r w:rsidR="00674AF4">
        <w:rPr>
          <w:rFonts w:hint="eastAsia"/>
          <w:sz w:val="24"/>
        </w:rPr>
        <w:t>列展示页</w:t>
      </w:r>
      <w:proofErr w:type="gramEnd"/>
      <w:r w:rsidR="00674AF4">
        <w:rPr>
          <w:rFonts w:hint="eastAsia"/>
          <w:sz w:val="24"/>
        </w:rPr>
        <w:t>（置顶和</w:t>
      </w:r>
      <w:r w:rsidR="00674AF4">
        <w:rPr>
          <w:rFonts w:hint="eastAsia"/>
          <w:sz w:val="24"/>
        </w:rPr>
        <w:t>new</w:t>
      </w:r>
      <w:r w:rsidR="00674AF4">
        <w:rPr>
          <w:rFonts w:hint="eastAsia"/>
          <w:sz w:val="24"/>
        </w:rPr>
        <w:t>标签，三天内显示</w:t>
      </w:r>
      <w:r w:rsidR="00674AF4">
        <w:rPr>
          <w:rFonts w:hint="eastAsia"/>
          <w:sz w:val="24"/>
        </w:rPr>
        <w:t>new</w:t>
      </w:r>
      <w:r w:rsidR="00674AF4">
        <w:rPr>
          <w:rFonts w:hint="eastAsia"/>
          <w:sz w:val="24"/>
        </w:rPr>
        <w:t>标记）</w:t>
      </w:r>
    </w:p>
    <w:p w:rsidR="00950D51" w:rsidRPr="00F80A47" w:rsidRDefault="00950D51" w:rsidP="00CC4F36">
      <w:pPr>
        <w:pStyle w:val="aff3"/>
        <w:numPr>
          <w:ilvl w:val="0"/>
          <w:numId w:val="28"/>
        </w:numPr>
        <w:ind w:firstLineChars="0"/>
        <w:rPr>
          <w:sz w:val="24"/>
        </w:rPr>
      </w:pPr>
      <w:r>
        <w:rPr>
          <w:rFonts w:hint="eastAsia"/>
          <w:sz w:val="24"/>
        </w:rPr>
        <w:t>领导留言：显示最新领导添加的留言内容（只有分配权限的领导有添加留言的权限，除此之外只有查看权限）</w:t>
      </w:r>
    </w:p>
    <w:p w:rsidR="00F80A47" w:rsidRPr="00993CAD" w:rsidRDefault="00950D51" w:rsidP="00CC4F36">
      <w:pPr>
        <w:pStyle w:val="aff3"/>
        <w:numPr>
          <w:ilvl w:val="0"/>
          <w:numId w:val="28"/>
        </w:numPr>
        <w:ind w:firstLineChars="0"/>
        <w:rPr>
          <w:sz w:val="24"/>
        </w:rPr>
      </w:pPr>
      <w:r>
        <w:rPr>
          <w:rFonts w:hint="eastAsia"/>
          <w:sz w:val="24"/>
        </w:rPr>
        <w:t>工作动态</w:t>
      </w:r>
      <w:r w:rsidR="00F80A47" w:rsidRPr="00993CAD">
        <w:rPr>
          <w:rFonts w:hint="eastAsia"/>
          <w:sz w:val="24"/>
        </w:rPr>
        <w:t>：</w:t>
      </w:r>
      <w:r>
        <w:rPr>
          <w:rFonts w:hint="eastAsia"/>
          <w:sz w:val="24"/>
        </w:rPr>
        <w:t>各局办添加工作内容，展示作用，图文显示</w:t>
      </w:r>
    </w:p>
    <w:p w:rsidR="00F80A47" w:rsidRDefault="00950D51" w:rsidP="00CC4F36">
      <w:pPr>
        <w:pStyle w:val="aff3"/>
        <w:numPr>
          <w:ilvl w:val="0"/>
          <w:numId w:val="28"/>
        </w:numPr>
        <w:ind w:firstLineChars="0"/>
        <w:rPr>
          <w:sz w:val="24"/>
        </w:rPr>
      </w:pPr>
      <w:r>
        <w:rPr>
          <w:rFonts w:hint="eastAsia"/>
          <w:sz w:val="24"/>
        </w:rPr>
        <w:t>工作推进：显示工作推进页面，字段可有管理员自己选择，默认显示：项目名称、分包领导、工作任务、责任单位、时间节点</w:t>
      </w:r>
    </w:p>
    <w:p w:rsidR="00117892" w:rsidRDefault="00117892" w:rsidP="00246D1F">
      <w:pPr>
        <w:pStyle w:val="aff3"/>
        <w:ind w:left="420" w:firstLineChars="0" w:firstLine="0"/>
        <w:rPr>
          <w:sz w:val="24"/>
        </w:rPr>
      </w:pPr>
    </w:p>
    <w:p w:rsidR="00130389" w:rsidRPr="00130389" w:rsidRDefault="00950D51" w:rsidP="00130389">
      <w:pPr>
        <w:pStyle w:val="3"/>
        <w:numPr>
          <w:ilvl w:val="0"/>
          <w:numId w:val="0"/>
        </w:numPr>
        <w:rPr>
          <w:rFonts w:asciiTheme="minorEastAsia" w:eastAsiaTheme="minorEastAsia" w:hAnsiTheme="minorEastAsia" w:hint="eastAsia"/>
        </w:rPr>
      </w:pPr>
      <w:bookmarkStart w:id="53" w:name="_Toc496369806"/>
      <w:r w:rsidRPr="00F80A47">
        <w:rPr>
          <w:rFonts w:asciiTheme="minorEastAsia" w:eastAsiaTheme="minorEastAsia" w:hAnsiTheme="minorEastAsia" w:hint="eastAsia"/>
        </w:rPr>
        <w:t>3.2.</w:t>
      </w:r>
      <w:r>
        <w:rPr>
          <w:rFonts w:asciiTheme="minorEastAsia" w:eastAsiaTheme="minorEastAsia" w:hAnsiTheme="minorEastAsia" w:hint="eastAsia"/>
        </w:rPr>
        <w:t>8</w:t>
      </w:r>
      <w:r w:rsidRPr="00F80A47">
        <w:rPr>
          <w:rFonts w:asciiTheme="minorEastAsia" w:eastAsiaTheme="minorEastAsia" w:hAnsiTheme="minorEastAsia" w:hint="eastAsia"/>
        </w:rPr>
        <w:t>.</w:t>
      </w:r>
      <w:r>
        <w:rPr>
          <w:rFonts w:asciiTheme="minorEastAsia" w:eastAsiaTheme="minorEastAsia" w:hAnsiTheme="minorEastAsia" w:hint="eastAsia"/>
        </w:rPr>
        <w:t>工作进展</w:t>
      </w:r>
      <w:bookmarkEnd w:id="53"/>
    </w:p>
    <w:p w:rsidR="003F32AA" w:rsidRDefault="003F32AA" w:rsidP="003F32AA">
      <w:pPr>
        <w:rPr>
          <w:rFonts w:hint="eastAsia"/>
          <w:sz w:val="24"/>
        </w:rPr>
      </w:pPr>
      <w:r w:rsidRPr="003F32AA">
        <w:rPr>
          <w:rFonts w:hint="eastAsia"/>
          <w:sz w:val="24"/>
        </w:rPr>
        <w:tab/>
      </w:r>
      <w:r w:rsidRPr="003F32AA">
        <w:rPr>
          <w:rFonts w:hint="eastAsia"/>
          <w:sz w:val="24"/>
        </w:rPr>
        <w:t>该模块用来展示重点项目的建设工作任务，在该模块中，可以分配任务，并实时查看到任务是否完成，并确认任务的完成情况。</w:t>
      </w:r>
    </w:p>
    <w:p w:rsidR="003F32AA" w:rsidRDefault="003F32AA" w:rsidP="003F32AA">
      <w:pPr>
        <w:rPr>
          <w:rFonts w:hint="eastAsia"/>
          <w:sz w:val="24"/>
        </w:rPr>
      </w:pPr>
      <w:r>
        <w:rPr>
          <w:rFonts w:hint="eastAsia"/>
          <w:sz w:val="24"/>
        </w:rPr>
        <w:tab/>
      </w:r>
      <w:r>
        <w:rPr>
          <w:rFonts w:hint="eastAsia"/>
          <w:sz w:val="24"/>
        </w:rPr>
        <w:t>模块列表字段：</w:t>
      </w:r>
      <w:r w:rsidRPr="003F32AA">
        <w:rPr>
          <w:rFonts w:hint="eastAsia"/>
          <w:sz w:val="24"/>
        </w:rPr>
        <w:t>项目名称、分包领导、工作任务、责任单位、责任人、时间节点、是否完成、确认完成</w:t>
      </w:r>
    </w:p>
    <w:p w:rsidR="00130389" w:rsidRDefault="00130389" w:rsidP="003F32AA">
      <w:pPr>
        <w:rPr>
          <w:rFonts w:hint="eastAsia"/>
          <w:sz w:val="24"/>
        </w:rPr>
      </w:pPr>
      <w:r>
        <w:rPr>
          <w:rFonts w:hint="eastAsia"/>
          <w:sz w:val="24"/>
        </w:rPr>
        <w:tab/>
      </w:r>
      <w:r>
        <w:rPr>
          <w:rFonts w:hint="eastAsia"/>
          <w:sz w:val="24"/>
        </w:rPr>
        <w:t>查询功能：项目名称、责任单位、是否完成</w:t>
      </w:r>
    </w:p>
    <w:p w:rsidR="00130389" w:rsidRPr="003F32AA" w:rsidRDefault="00130389" w:rsidP="003F32AA">
      <w:pPr>
        <w:rPr>
          <w:rFonts w:hint="eastAsia"/>
          <w:sz w:val="24"/>
        </w:rPr>
      </w:pPr>
      <w:r>
        <w:rPr>
          <w:rFonts w:hint="eastAsia"/>
          <w:sz w:val="24"/>
        </w:rPr>
        <w:tab/>
      </w:r>
      <w:r>
        <w:rPr>
          <w:rFonts w:hint="eastAsia"/>
          <w:sz w:val="24"/>
        </w:rPr>
        <w:t>新增任务、任务完成、任务审核</w:t>
      </w:r>
    </w:p>
    <w:p w:rsidR="003F32AA" w:rsidRDefault="003F32AA" w:rsidP="003F32AA">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3.2.8.1</w:t>
      </w:r>
      <w:r w:rsidR="00130389">
        <w:rPr>
          <w:rFonts w:asciiTheme="minorEastAsia" w:eastAsiaTheme="minorEastAsia" w:hAnsiTheme="minorEastAsia" w:hint="eastAsia"/>
        </w:rPr>
        <w:t>新增任务</w:t>
      </w:r>
    </w:p>
    <w:p w:rsidR="003F32AA" w:rsidRPr="003F32AA" w:rsidRDefault="003F32AA" w:rsidP="003F32AA">
      <w:pPr>
        <w:rPr>
          <w:rFonts w:hint="eastAsia"/>
          <w:sz w:val="24"/>
        </w:rPr>
      </w:pPr>
      <w:r>
        <w:rPr>
          <w:rFonts w:hint="eastAsia"/>
          <w:sz w:val="24"/>
        </w:rPr>
        <w:tab/>
      </w:r>
      <w:r w:rsidRPr="003F32AA">
        <w:rPr>
          <w:rFonts w:hint="eastAsia"/>
          <w:sz w:val="24"/>
        </w:rPr>
        <w:t>新增任务，字段：项目名称、分包领导、工作任务、责任单位、责任人、时间节点</w:t>
      </w:r>
      <w:r>
        <w:rPr>
          <w:rFonts w:hint="eastAsia"/>
          <w:sz w:val="24"/>
        </w:rPr>
        <w:t>，其中：项目名称、分包领导、工作任务、责任单位为必填项</w:t>
      </w:r>
    </w:p>
    <w:p w:rsidR="003F32AA" w:rsidRDefault="003F32AA" w:rsidP="003F32AA">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lastRenderedPageBreak/>
        <w:t>3.2.8.2</w:t>
      </w:r>
      <w:r w:rsidRPr="003F32AA">
        <w:rPr>
          <w:rFonts w:asciiTheme="minorEastAsia" w:eastAsiaTheme="minorEastAsia" w:hAnsiTheme="minorEastAsia" w:hint="eastAsia"/>
        </w:rPr>
        <w:t>任务完成</w:t>
      </w:r>
    </w:p>
    <w:p w:rsidR="00130389" w:rsidRPr="00130389" w:rsidRDefault="00130389" w:rsidP="00130389">
      <w:pPr>
        <w:rPr>
          <w:rFonts w:hint="eastAsia"/>
          <w:sz w:val="24"/>
        </w:rPr>
      </w:pPr>
      <w:r w:rsidRPr="00130389">
        <w:rPr>
          <w:rFonts w:hint="eastAsia"/>
          <w:sz w:val="24"/>
        </w:rPr>
        <w:tab/>
      </w:r>
      <w:r w:rsidRPr="00130389">
        <w:rPr>
          <w:rFonts w:hint="eastAsia"/>
          <w:sz w:val="24"/>
        </w:rPr>
        <w:t>任务完成后，责任单位的相关人员可以登陆项目，在是否完成列打勾，表示该工作任务已经完成</w:t>
      </w:r>
      <w:r>
        <w:rPr>
          <w:rFonts w:hint="eastAsia"/>
          <w:sz w:val="24"/>
        </w:rPr>
        <w:t>。</w:t>
      </w:r>
    </w:p>
    <w:p w:rsidR="000F1EE9" w:rsidRPr="00130389" w:rsidRDefault="003F32AA" w:rsidP="00130389">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3.2.8.3</w:t>
      </w:r>
      <w:r w:rsidRPr="003F32AA">
        <w:rPr>
          <w:rFonts w:asciiTheme="minorEastAsia" w:eastAsiaTheme="minorEastAsia" w:hAnsiTheme="minorEastAsia" w:hint="eastAsia"/>
        </w:rPr>
        <w:t>任务审核</w:t>
      </w:r>
    </w:p>
    <w:p w:rsidR="00246D1F" w:rsidRDefault="00130389" w:rsidP="00246D1F">
      <w:pPr>
        <w:rPr>
          <w:rFonts w:hint="eastAsia"/>
          <w:sz w:val="24"/>
        </w:rPr>
      </w:pPr>
      <w:r w:rsidRPr="00130389">
        <w:rPr>
          <w:rFonts w:hint="eastAsia"/>
          <w:sz w:val="24"/>
        </w:rPr>
        <w:tab/>
      </w:r>
      <w:r w:rsidRPr="00130389">
        <w:rPr>
          <w:rFonts w:hint="eastAsia"/>
          <w:sz w:val="24"/>
        </w:rPr>
        <w:t>有相关角色权限的人员，有审核权限，线下确认任务完成后，在列表列：是否完成列打勾，表示该工作任务已经确认完成</w:t>
      </w:r>
    </w:p>
    <w:p w:rsidR="00130389" w:rsidRPr="00130389" w:rsidRDefault="00130389" w:rsidP="00246D1F">
      <w:pPr>
        <w:rPr>
          <w:sz w:val="24"/>
        </w:rPr>
      </w:pPr>
    </w:p>
    <w:p w:rsidR="00B37841" w:rsidRPr="00A21D52" w:rsidRDefault="00B37841" w:rsidP="00B37841">
      <w:pPr>
        <w:pStyle w:val="3"/>
        <w:numPr>
          <w:ilvl w:val="0"/>
          <w:numId w:val="0"/>
        </w:numPr>
        <w:rPr>
          <w:rFonts w:asciiTheme="minorEastAsia" w:eastAsiaTheme="minorEastAsia" w:hAnsiTheme="minorEastAsia"/>
          <w:sz w:val="28"/>
          <w:szCs w:val="28"/>
        </w:rPr>
      </w:pPr>
      <w:bookmarkStart w:id="54" w:name="_Toc496369807"/>
      <w:r w:rsidRPr="00A21D52">
        <w:rPr>
          <w:rFonts w:asciiTheme="minorEastAsia" w:eastAsiaTheme="minorEastAsia" w:hAnsiTheme="minorEastAsia" w:hint="eastAsia"/>
          <w:sz w:val="28"/>
          <w:szCs w:val="28"/>
        </w:rPr>
        <w:t>3.2.</w:t>
      </w:r>
      <w:r w:rsidR="003F32AA">
        <w:rPr>
          <w:rFonts w:asciiTheme="minorEastAsia" w:eastAsiaTheme="minorEastAsia" w:hAnsiTheme="minorEastAsia" w:hint="eastAsia"/>
          <w:sz w:val="28"/>
          <w:szCs w:val="28"/>
        </w:rPr>
        <w:t>9</w:t>
      </w:r>
      <w:r w:rsidRPr="00A21D52">
        <w:rPr>
          <w:rFonts w:asciiTheme="minorEastAsia" w:eastAsiaTheme="minorEastAsia" w:hAnsiTheme="minorEastAsia" w:hint="eastAsia"/>
          <w:sz w:val="28"/>
          <w:szCs w:val="28"/>
        </w:rPr>
        <w:t>.</w:t>
      </w:r>
      <w:r w:rsidR="00274E9D">
        <w:rPr>
          <w:rFonts w:asciiTheme="minorEastAsia" w:eastAsiaTheme="minorEastAsia" w:hAnsiTheme="minorEastAsia" w:hint="eastAsia"/>
          <w:sz w:val="28"/>
          <w:szCs w:val="28"/>
        </w:rPr>
        <w:t>公告</w:t>
      </w:r>
      <w:bookmarkEnd w:id="54"/>
    </w:p>
    <w:p w:rsidR="00674AF4" w:rsidRPr="00674AF4" w:rsidRDefault="00674AF4" w:rsidP="00CC4F36">
      <w:pPr>
        <w:pStyle w:val="aff3"/>
        <w:numPr>
          <w:ilvl w:val="0"/>
          <w:numId w:val="29"/>
        </w:numPr>
        <w:ind w:firstLineChars="0"/>
        <w:rPr>
          <w:rFonts w:asciiTheme="minorEastAsia" w:eastAsiaTheme="minorEastAsia" w:hAnsiTheme="minorEastAsia"/>
          <w:sz w:val="24"/>
        </w:rPr>
      </w:pPr>
      <w:r w:rsidRPr="00674AF4">
        <w:rPr>
          <w:rFonts w:asciiTheme="minorEastAsia" w:eastAsiaTheme="minorEastAsia" w:hAnsiTheme="minorEastAsia" w:hint="eastAsia"/>
          <w:sz w:val="24"/>
        </w:rPr>
        <w:t>公告列表</w:t>
      </w:r>
    </w:p>
    <w:p w:rsidR="00086F04" w:rsidRDefault="00A72371" w:rsidP="00086F04">
      <w:pPr>
        <w:rPr>
          <w:rFonts w:asciiTheme="minorEastAsia" w:eastAsiaTheme="minorEastAsia" w:hAnsiTheme="minorEastAsia"/>
          <w:sz w:val="24"/>
        </w:rPr>
      </w:pPr>
      <w:r w:rsidRPr="008405E4">
        <w:rPr>
          <w:rFonts w:asciiTheme="minorEastAsia" w:eastAsiaTheme="minorEastAsia" w:hAnsiTheme="minorEastAsia" w:hint="eastAsia"/>
          <w:sz w:val="24"/>
        </w:rPr>
        <w:t>公告</w:t>
      </w:r>
      <w:r w:rsidRPr="008405E4">
        <w:rPr>
          <w:rFonts w:asciiTheme="minorEastAsia" w:eastAsiaTheme="minorEastAsia" w:hAnsiTheme="minorEastAsia"/>
          <w:sz w:val="24"/>
        </w:rPr>
        <w:t>列表</w:t>
      </w:r>
      <w:r w:rsidR="008405E4">
        <w:rPr>
          <w:rFonts w:asciiTheme="minorEastAsia" w:eastAsiaTheme="minorEastAsia" w:hAnsiTheme="minorEastAsia"/>
          <w:sz w:val="24"/>
        </w:rPr>
        <w:t>用编辑</w:t>
      </w:r>
      <w:r w:rsidRPr="008405E4">
        <w:rPr>
          <w:rFonts w:asciiTheme="minorEastAsia" w:eastAsiaTheme="minorEastAsia" w:hAnsiTheme="minorEastAsia"/>
          <w:sz w:val="24"/>
        </w:rPr>
        <w:t>展示公告信息</w:t>
      </w:r>
      <w:r w:rsidR="008405E4">
        <w:rPr>
          <w:rFonts w:asciiTheme="minorEastAsia" w:eastAsiaTheme="minorEastAsia" w:hAnsiTheme="minorEastAsia" w:hint="eastAsia"/>
          <w:sz w:val="24"/>
        </w:rPr>
        <w:t>，</w:t>
      </w:r>
      <w:r w:rsidR="008405E4">
        <w:rPr>
          <w:rFonts w:asciiTheme="minorEastAsia" w:eastAsiaTheme="minorEastAsia" w:hAnsiTheme="minorEastAsia"/>
          <w:sz w:val="24"/>
        </w:rPr>
        <w:t>默认按时间排序</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新增：文本编辑器加附件形式</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修改：发布前可以修改公告内容</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删除：发布前可以删除公告内容</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发布：发布后，根据时间排序，在首页显示</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置顶：置顶的公告优先显示</w:t>
      </w:r>
    </w:p>
    <w:p w:rsidR="008405E4" w:rsidRDefault="008405E4" w:rsidP="00086F04">
      <w:pPr>
        <w:rPr>
          <w:rFonts w:asciiTheme="minorEastAsia" w:eastAsiaTheme="minorEastAsia" w:hAnsiTheme="minorEastAsia"/>
          <w:sz w:val="24"/>
        </w:rPr>
      </w:pPr>
    </w:p>
    <w:p w:rsidR="00674AF4" w:rsidRDefault="00674AF4" w:rsidP="00CC4F36">
      <w:pPr>
        <w:pStyle w:val="aff3"/>
        <w:numPr>
          <w:ilvl w:val="0"/>
          <w:numId w:val="29"/>
        </w:numPr>
        <w:ind w:firstLineChars="0"/>
        <w:rPr>
          <w:rFonts w:asciiTheme="minorEastAsia" w:eastAsiaTheme="minorEastAsia" w:hAnsiTheme="minorEastAsia"/>
          <w:sz w:val="24"/>
        </w:rPr>
      </w:pPr>
      <w:r w:rsidRPr="00674AF4">
        <w:rPr>
          <w:rFonts w:asciiTheme="minorEastAsia" w:eastAsiaTheme="minorEastAsia" w:hAnsiTheme="minorEastAsia" w:hint="eastAsia"/>
          <w:sz w:val="24"/>
        </w:rPr>
        <w:t>公告</w:t>
      </w:r>
      <w:r>
        <w:rPr>
          <w:rFonts w:asciiTheme="minorEastAsia" w:eastAsiaTheme="minorEastAsia" w:hAnsiTheme="minorEastAsia" w:hint="eastAsia"/>
          <w:sz w:val="24"/>
        </w:rPr>
        <w:t>显示</w:t>
      </w:r>
    </w:p>
    <w:p w:rsidR="00F2040F" w:rsidRDefault="00674AF4" w:rsidP="007C6085">
      <w:pPr>
        <w:rPr>
          <w:rFonts w:asciiTheme="minorEastAsia" w:eastAsiaTheme="minorEastAsia" w:hAnsiTheme="minorEastAsia"/>
          <w:sz w:val="24"/>
        </w:rPr>
      </w:pPr>
      <w:r>
        <w:rPr>
          <w:rFonts w:asciiTheme="minorEastAsia" w:eastAsiaTheme="minorEastAsia" w:hAnsiTheme="minorEastAsia" w:hint="eastAsia"/>
          <w:sz w:val="24"/>
        </w:rPr>
        <w:t>公告显示页，用来显示所有公告，首页公告，点击more，进入该页面</w:t>
      </w: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Pr="00A21D52" w:rsidRDefault="007C6085" w:rsidP="007C6085">
      <w:pPr>
        <w:rPr>
          <w:rFonts w:asciiTheme="minorEastAsia" w:eastAsiaTheme="minorEastAsia" w:hAnsiTheme="minorEastAsia"/>
          <w:sz w:val="24"/>
        </w:rPr>
      </w:pPr>
    </w:p>
    <w:p w:rsidR="00F2040F" w:rsidRDefault="00F2040F" w:rsidP="00274E9D">
      <w:pPr>
        <w:pStyle w:val="12"/>
        <w:numPr>
          <w:ilvl w:val="0"/>
          <w:numId w:val="0"/>
        </w:numPr>
        <w:spacing w:before="360" w:after="360" w:line="360" w:lineRule="auto"/>
        <w:ind w:left="431"/>
        <w:jc w:val="center"/>
        <w:rPr>
          <w:rFonts w:asciiTheme="minorEastAsia" w:eastAsiaTheme="minorEastAsia" w:hAnsiTheme="minorEastAsia"/>
        </w:rPr>
      </w:pPr>
      <w:bookmarkStart w:id="55" w:name="_Toc496369808"/>
      <w:r w:rsidRPr="00A21D52">
        <w:rPr>
          <w:rFonts w:asciiTheme="minorEastAsia" w:eastAsiaTheme="minorEastAsia" w:hAnsiTheme="minorEastAsia" w:hint="eastAsia"/>
        </w:rPr>
        <w:lastRenderedPageBreak/>
        <w:t>第四章</w:t>
      </w:r>
      <w:bookmarkEnd w:id="55"/>
      <w:r w:rsidR="00130389">
        <w:rPr>
          <w:rFonts w:asciiTheme="minorEastAsia" w:eastAsiaTheme="minorEastAsia" w:hAnsiTheme="minorEastAsia" w:hint="eastAsia"/>
        </w:rPr>
        <w:t>非功能性需求</w:t>
      </w:r>
    </w:p>
    <w:p w:rsidR="00274E9D" w:rsidRDefault="00CF623B" w:rsidP="00CF623B">
      <w:pPr>
        <w:pStyle w:val="2"/>
        <w:numPr>
          <w:ilvl w:val="0"/>
          <w:numId w:val="0"/>
        </w:numPr>
        <w:ind w:left="576"/>
        <w:rPr>
          <w:rFonts w:hint="eastAsia"/>
        </w:rPr>
      </w:pPr>
      <w:r>
        <w:t>4.1</w:t>
      </w:r>
      <w:r>
        <w:rPr>
          <w:rFonts w:hint="eastAsia"/>
        </w:rPr>
        <w:t>安全性</w:t>
      </w:r>
    </w:p>
    <w:p w:rsidR="00CF623B" w:rsidRDefault="00CF623B" w:rsidP="00CF623B">
      <w:pPr>
        <w:spacing w:line="360" w:lineRule="auto"/>
        <w:ind w:firstLineChars="205" w:firstLine="492"/>
        <w:rPr>
          <w:rFonts w:ascii="宋体"/>
          <w:sz w:val="24"/>
        </w:rPr>
      </w:pPr>
      <w:r>
        <w:rPr>
          <w:rFonts w:ascii="宋体" w:hint="eastAsia"/>
          <w:sz w:val="24"/>
        </w:rPr>
        <w:t>保证基础</w:t>
      </w:r>
      <w:r w:rsidRPr="00F81CA1">
        <w:rPr>
          <w:rFonts w:ascii="宋体" w:hint="eastAsia"/>
          <w:sz w:val="24"/>
        </w:rPr>
        <w:t>信息系统的整体安全，以防止各种人为因素和非</w:t>
      </w:r>
      <w:r>
        <w:rPr>
          <w:rFonts w:ascii="宋体" w:hint="eastAsia"/>
          <w:sz w:val="24"/>
        </w:rPr>
        <w:t>人为因素带来的隐患和来自互联网系统的破坏和攻击，</w:t>
      </w:r>
      <w:r w:rsidRPr="00F81CA1">
        <w:rPr>
          <w:rFonts w:ascii="宋体" w:hint="eastAsia"/>
          <w:sz w:val="24"/>
        </w:rPr>
        <w:t>平台提出了网络安全、系统安全、应用安全、管理安全等方面的要求。</w:t>
      </w:r>
    </w:p>
    <w:p w:rsidR="00CF623B" w:rsidRPr="00CF623B" w:rsidRDefault="00CF623B" w:rsidP="00274E9D"/>
    <w:p w:rsidR="00CF623B" w:rsidRDefault="00CF623B" w:rsidP="00CC4F36">
      <w:pPr>
        <w:pStyle w:val="2"/>
        <w:numPr>
          <w:ilvl w:val="1"/>
          <w:numId w:val="26"/>
        </w:numPr>
        <w:rPr>
          <w:rFonts w:hint="eastAsia"/>
        </w:rPr>
      </w:pPr>
      <w:r>
        <w:rPr>
          <w:rFonts w:hint="eastAsia"/>
        </w:rPr>
        <w:t>性能要求</w:t>
      </w:r>
    </w:p>
    <w:p w:rsidR="00CF623B" w:rsidRPr="00CF623B" w:rsidRDefault="00CF623B" w:rsidP="00CF623B">
      <w:pPr>
        <w:rPr>
          <w:rFonts w:ascii="宋体"/>
          <w:sz w:val="24"/>
        </w:rPr>
      </w:pPr>
      <w:r>
        <w:rPr>
          <w:rFonts w:ascii="宋体" w:hint="eastAsia"/>
          <w:sz w:val="24"/>
        </w:rPr>
        <w:t xml:space="preserve">    </w:t>
      </w:r>
      <w:r w:rsidRPr="00CF623B">
        <w:rPr>
          <w:rFonts w:ascii="宋体" w:hint="eastAsia"/>
          <w:sz w:val="24"/>
        </w:rPr>
        <w:t>并发数在1000内，页面响应时间</w:t>
      </w:r>
      <w:r>
        <w:rPr>
          <w:rFonts w:ascii="宋体" w:hint="eastAsia"/>
          <w:sz w:val="24"/>
        </w:rPr>
        <w:t>5</w:t>
      </w:r>
      <w:r w:rsidRPr="00CF623B">
        <w:rPr>
          <w:rFonts w:ascii="宋体" w:hint="eastAsia"/>
          <w:sz w:val="24"/>
        </w:rPr>
        <w:t>秒内，数据量大，查询条件复杂的页面，页面响应时间控制在10秒内。</w:t>
      </w:r>
    </w:p>
    <w:p w:rsidR="00F2040F" w:rsidRPr="007C6085" w:rsidRDefault="00F2040F" w:rsidP="00F2040F">
      <w:pPr>
        <w:rPr>
          <w:rFonts w:asciiTheme="minorEastAsia" w:eastAsiaTheme="minorEastAsia" w:hAnsiTheme="minorEastAsia"/>
        </w:rPr>
      </w:pPr>
    </w:p>
    <w:p w:rsidR="00F2040F" w:rsidRPr="00A21D52" w:rsidRDefault="00F2040F" w:rsidP="00F2040F">
      <w:pPr>
        <w:rPr>
          <w:rFonts w:asciiTheme="minorEastAsia" w:eastAsiaTheme="minorEastAsia" w:hAnsiTheme="minorEastAsia"/>
        </w:rPr>
      </w:pPr>
    </w:p>
    <w:p w:rsidR="006B51F7" w:rsidRPr="00426B83" w:rsidRDefault="00F2040F" w:rsidP="00426B83">
      <w:pPr>
        <w:spacing w:line="360" w:lineRule="auto"/>
        <w:jc w:val="center"/>
        <w:rPr>
          <w:rFonts w:asciiTheme="minorEastAsia" w:eastAsiaTheme="minorEastAsia" w:hAnsiTheme="minorEastAsia"/>
          <w:sz w:val="28"/>
          <w:szCs w:val="28"/>
        </w:rPr>
      </w:pPr>
      <w:r w:rsidRPr="00A21D52">
        <w:rPr>
          <w:rFonts w:asciiTheme="minorEastAsia" w:eastAsiaTheme="minorEastAsia" w:hAnsiTheme="minorEastAsia"/>
          <w:b/>
        </w:rPr>
        <w:br w:type="page"/>
      </w:r>
      <w:bookmarkStart w:id="56" w:name="_GoBack"/>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6701"/>
      </w:tblGrid>
      <w:tr w:rsidR="006B51F7" w:rsidRPr="00A21D52" w:rsidTr="008A5327">
        <w:tc>
          <w:tcPr>
            <w:tcW w:w="8720" w:type="dxa"/>
            <w:gridSpan w:val="2"/>
            <w:shd w:val="clear" w:color="auto" w:fill="C0C0C0"/>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lastRenderedPageBreak/>
              <w:t>需求确认</w:t>
            </w:r>
          </w:p>
        </w:tc>
      </w:tr>
      <w:tr w:rsidR="006B51F7" w:rsidRPr="00A21D52" w:rsidTr="008A5327">
        <w:trPr>
          <w:trHeight w:val="1748"/>
        </w:trPr>
        <w:tc>
          <w:tcPr>
            <w:tcW w:w="2018" w:type="dxa"/>
            <w:vAlign w:val="center"/>
          </w:tcPr>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客户代表签字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承建方代表签字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监理方代表签字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bl>
    <w:p w:rsidR="006B51F7" w:rsidRPr="00A21D52" w:rsidRDefault="006B51F7" w:rsidP="000E4882">
      <w:pPr>
        <w:rPr>
          <w:rFonts w:asciiTheme="minorEastAsia" w:eastAsiaTheme="minorEastAsia" w:hAnsiTheme="minorEastAsia"/>
          <w:color w:val="000000" w:themeColor="text1"/>
          <w:sz w:val="24"/>
        </w:rPr>
      </w:pPr>
    </w:p>
    <w:sectPr w:rsidR="006B51F7" w:rsidRPr="00A21D52" w:rsidSect="005B7FF3">
      <w:headerReference w:type="even" r:id="rId14"/>
      <w:headerReference w:type="default" r:id="rId15"/>
      <w:footerReference w:type="default" r:id="rId16"/>
      <w:headerReference w:type="first" r:id="rId17"/>
      <w:pgSz w:w="11906" w:h="16838"/>
      <w:pgMar w:top="1701" w:right="1418" w:bottom="1701" w:left="1418" w:header="811" w:footer="556" w:gutter="567"/>
      <w:pgNumType w:start="1"/>
      <w:cols w:space="720"/>
      <w:docGrid w:type="lines" w:linePitch="4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F36" w:rsidRDefault="00CC4F36">
      <w:r>
        <w:separator/>
      </w:r>
    </w:p>
  </w:endnote>
  <w:endnote w:type="continuationSeparator" w:id="0">
    <w:p w:rsidR="00CC4F36" w:rsidRDefault="00CC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5+CAJ FNT00">
    <w:altName w:val="Cambria"/>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pPr>
      <w:pStyle w:val="aff"/>
    </w:pPr>
  </w:p>
  <w:p w:rsidR="003F32AA" w:rsidRDefault="003F32AA">
    <w:pPr>
      <w:pStyle w:val="af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Pr="00663D50" w:rsidRDefault="003F32AA" w:rsidP="0070228A">
    <w:pPr>
      <w:pStyle w:val="aff"/>
      <w:pBdr>
        <w:top w:val="single" w:sz="4" w:space="1" w:color="auto"/>
      </w:pBdr>
      <w:ind w:firstLineChars="100" w:firstLine="210"/>
      <w:jc w:val="center"/>
      <w:rPr>
        <w:sz w:val="21"/>
        <w:szCs w:val="21"/>
      </w:rPr>
    </w:pPr>
    <w:r>
      <w:rPr>
        <w:rFonts w:hint="eastAsia"/>
        <w:sz w:val="21"/>
        <w:szCs w:val="21"/>
      </w:rPr>
      <w:t>第</w:t>
    </w:r>
    <w:r>
      <w:rPr>
        <w:sz w:val="21"/>
        <w:szCs w:val="21"/>
      </w:rPr>
      <w:fldChar w:fldCharType="begin"/>
    </w:r>
    <w:r>
      <w:rPr>
        <w:rStyle w:val="af1"/>
        <w:sz w:val="21"/>
        <w:szCs w:val="21"/>
      </w:rPr>
      <w:instrText xml:space="preserve"> PAGE </w:instrText>
    </w:r>
    <w:r>
      <w:rPr>
        <w:sz w:val="21"/>
        <w:szCs w:val="21"/>
      </w:rPr>
      <w:fldChar w:fldCharType="separate"/>
    </w:r>
    <w:r w:rsidR="00426B83">
      <w:rPr>
        <w:rStyle w:val="af1"/>
        <w:noProof/>
        <w:sz w:val="21"/>
        <w:szCs w:val="21"/>
      </w:rPr>
      <w:t>15</w:t>
    </w:r>
    <w:r>
      <w:rPr>
        <w:sz w:val="21"/>
        <w:szCs w:val="21"/>
      </w:rPr>
      <w:fldChar w:fldCharType="end"/>
    </w:r>
    <w:r>
      <w:rPr>
        <w:rStyle w:val="af1"/>
        <w:rFonts w:hint="eastAsia"/>
        <w:sz w:val="21"/>
        <w:szCs w:val="21"/>
      </w:rPr>
      <w:t>页，共</w:t>
    </w:r>
    <w:r>
      <w:rPr>
        <w:sz w:val="21"/>
        <w:szCs w:val="21"/>
      </w:rPr>
      <w:fldChar w:fldCharType="begin"/>
    </w:r>
    <w:r>
      <w:rPr>
        <w:rStyle w:val="af1"/>
        <w:sz w:val="21"/>
        <w:szCs w:val="21"/>
      </w:rPr>
      <w:instrText xml:space="preserve"> NUMPAGES </w:instrText>
    </w:r>
    <w:r>
      <w:rPr>
        <w:sz w:val="21"/>
        <w:szCs w:val="21"/>
      </w:rPr>
      <w:fldChar w:fldCharType="separate"/>
    </w:r>
    <w:r w:rsidR="00426B83">
      <w:rPr>
        <w:rStyle w:val="af1"/>
        <w:noProof/>
        <w:sz w:val="21"/>
        <w:szCs w:val="21"/>
      </w:rPr>
      <w:t>16</w:t>
    </w:r>
    <w:r>
      <w:rPr>
        <w:sz w:val="21"/>
        <w:szCs w:val="21"/>
      </w:rPr>
      <w:fldChar w:fldCharType="end"/>
    </w:r>
    <w:r>
      <w:rPr>
        <w:rStyle w:val="af1"/>
        <w:rFonts w:hint="eastAsia"/>
        <w:sz w:val="21"/>
        <w:szCs w:val="21"/>
      </w:rPr>
      <w:t>页</w:t>
    </w:r>
  </w:p>
  <w:p w:rsidR="003F32AA" w:rsidRPr="00F64D30" w:rsidRDefault="003F32AA" w:rsidP="002520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F36" w:rsidRDefault="00CC4F36">
      <w:r>
        <w:separator/>
      </w:r>
    </w:p>
  </w:footnote>
  <w:footnote w:type="continuationSeparator" w:id="0">
    <w:p w:rsidR="00CC4F36" w:rsidRDefault="00CC4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84" type="#_x0000_t136" style="position:absolute;left:0;text-align:left;margin-left:0;margin-top:0;width:664.4pt;height:94.9pt;rotation:315;z-index:-251655168;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pPr>
      <w:pStyle w:val="af6"/>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85" type="#_x0000_t136" style="position:absolute;left:0;text-align:left;margin-left:0;margin-top:0;width:664.4pt;height:94.9pt;rotation:315;z-index:-251653120;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83" type="#_x0000_t136" style="position:absolute;left:0;text-align:left;margin-left:0;margin-top:0;width:664.4pt;height:94.9pt;rotation:315;z-index:-25165721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87" type="#_x0000_t136" style="position:absolute;left:0;text-align:left;margin-left:0;margin-top:0;width:664.4pt;height:94.9pt;rotation:315;z-index:-251649024;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rsidP="00252096">
    <w:pPr>
      <w:pStyle w:val="af6"/>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88" type="#_x0000_t136" style="position:absolute;left:0;text-align:left;margin-left:0;margin-top:0;width:664.4pt;height:94.9pt;rotation:315;z-index:-25164697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r>
      <w:rPr>
        <w:noProof/>
      </w:rPr>
      <w:t>平顶山高新区</w:t>
    </w:r>
    <w:r>
      <w:rPr>
        <w:rFonts w:hint="eastAsia"/>
        <w:noProof/>
      </w:rPr>
      <w:t>智慧园区项目之项目管理系统</w:t>
    </w:r>
    <w:ins w:id="57" w:author="微软用户" w:date="2017-10-12T09:10:00Z">
      <w:r>
        <w:rPr>
          <w:rFonts w:hint="eastAsia"/>
          <w:noProof/>
        </w:rPr>
        <w:t xml:space="preserve">                                                                                            </w:t>
      </w:r>
    </w:ins>
    <w:r>
      <w:rPr>
        <w:noProof/>
      </w:rPr>
      <w:drawing>
        <wp:inline distT="0" distB="0" distL="0" distR="0">
          <wp:extent cx="609600" cy="320374"/>
          <wp:effectExtent l="0" t="0" r="0" b="3810"/>
          <wp:docPr id="8" name="图片 8"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ngy\Desktop\QQ截图201704261352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20374"/>
                  </a:xfrm>
                  <a:prstGeom prst="rect">
                    <a:avLst/>
                  </a:prstGeom>
                  <a:noFill/>
                  <a:ln>
                    <a:noFill/>
                  </a:ln>
                </pic:spPr>
              </pic:pic>
            </a:graphicData>
          </a:graphic>
        </wp:inline>
      </w:drawing>
    </w:r>
  </w:p>
  <w:p w:rsidR="003F32AA" w:rsidRPr="005418B9" w:rsidRDefault="003F32AA" w:rsidP="00252096">
    <w:pPr>
      <w:pStyle w:val="af6"/>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AA" w:rsidRDefault="003F32AA">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86" type="#_x0000_t136" style="position:absolute;left:0;text-align:left;margin-left:0;margin-top:0;width:664.4pt;height:94.9pt;rotation:315;z-index:-251651072;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346D7E"/>
    <w:lvl w:ilvl="0">
      <w:start w:val="1"/>
      <w:numFmt w:val="bullet"/>
      <w:pStyle w:val="a"/>
      <w:lvlText w:val=""/>
      <w:lvlJc w:val="left"/>
      <w:pPr>
        <w:tabs>
          <w:tab w:val="num" w:pos="748"/>
        </w:tabs>
        <w:ind w:left="748" w:hanging="374"/>
      </w:pPr>
      <w:rPr>
        <w:rFonts w:ascii="Wingdings" w:hAnsi="Wingdings" w:hint="default"/>
        <w:sz w:val="21"/>
      </w:rPr>
    </w:lvl>
  </w:abstractNum>
  <w:abstractNum w:abstractNumId="1">
    <w:nsid w:val="0CF414C5"/>
    <w:multiLevelType w:val="hybridMultilevel"/>
    <w:tmpl w:val="C644C598"/>
    <w:lvl w:ilvl="0" w:tplc="11DC60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023231"/>
    <w:multiLevelType w:val="hybridMultilevel"/>
    <w:tmpl w:val="C8888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2C2E14"/>
    <w:multiLevelType w:val="hybridMultilevel"/>
    <w:tmpl w:val="B0EE11A8"/>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F6299"/>
    <w:multiLevelType w:val="hybridMultilevel"/>
    <w:tmpl w:val="7C6CA4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1D2558B"/>
    <w:multiLevelType w:val="hybridMultilevel"/>
    <w:tmpl w:val="2F7C26AE"/>
    <w:lvl w:ilvl="0" w:tplc="861E9DAA">
      <w:start w:val="1"/>
      <w:numFmt w:val="decimal"/>
      <w:pStyle w:val="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246D6D"/>
    <w:multiLevelType w:val="hybridMultilevel"/>
    <w:tmpl w:val="CE262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420C81"/>
    <w:multiLevelType w:val="hybridMultilevel"/>
    <w:tmpl w:val="BEE03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936E09"/>
    <w:multiLevelType w:val="hybridMultilevel"/>
    <w:tmpl w:val="7C869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C73198"/>
    <w:multiLevelType w:val="hybridMultilevel"/>
    <w:tmpl w:val="88E43020"/>
    <w:lvl w:ilvl="0" w:tplc="ECF65EF6">
      <w:start w:val="1"/>
      <w:numFmt w:val="decimal"/>
      <w:pStyle w:val="SZF"/>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21786A"/>
    <w:multiLevelType w:val="hybridMultilevel"/>
    <w:tmpl w:val="EB56C2AC"/>
    <w:lvl w:ilvl="0" w:tplc="04090001">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FF7D90"/>
    <w:multiLevelType w:val="hybridMultilevel"/>
    <w:tmpl w:val="4A949B84"/>
    <w:lvl w:ilvl="0" w:tplc="04090001">
      <w:start w:val="1"/>
      <w:numFmt w:val="bullet"/>
      <w:pStyle w:val="a1"/>
      <w:lvlText w:val=""/>
      <w:lvlJc w:val="left"/>
      <w:pPr>
        <w:ind w:left="420" w:hanging="420"/>
      </w:pPr>
      <w:rPr>
        <w:rFonts w:ascii="Wingdings" w:hAnsi="Wingdings" w:hint="default"/>
      </w:rPr>
    </w:lvl>
    <w:lvl w:ilvl="1" w:tplc="04090003" w:tentative="1">
      <w:start w:val="1"/>
      <w:numFmt w:val="bullet"/>
      <w:pStyle w:val="a2"/>
      <w:lvlText w:val=""/>
      <w:lvlJc w:val="left"/>
      <w:pPr>
        <w:ind w:left="840" w:hanging="420"/>
      </w:pPr>
      <w:rPr>
        <w:rFonts w:ascii="Wingdings" w:hAnsi="Wingdings" w:hint="default"/>
      </w:rPr>
    </w:lvl>
    <w:lvl w:ilvl="2" w:tplc="04090005" w:tentative="1">
      <w:start w:val="1"/>
      <w:numFmt w:val="bullet"/>
      <w:pStyle w:val="a3"/>
      <w:lvlText w:val=""/>
      <w:lvlJc w:val="left"/>
      <w:pPr>
        <w:ind w:left="1260" w:hanging="420"/>
      </w:pPr>
      <w:rPr>
        <w:rFonts w:ascii="Wingdings" w:hAnsi="Wingdings" w:hint="default"/>
      </w:rPr>
    </w:lvl>
    <w:lvl w:ilvl="3" w:tplc="04090001">
      <w:start w:val="1"/>
      <w:numFmt w:val="bullet"/>
      <w:pStyle w:val="a4"/>
      <w:lvlText w:val=""/>
      <w:lvlJc w:val="left"/>
      <w:pPr>
        <w:ind w:left="1680" w:hanging="420"/>
      </w:pPr>
      <w:rPr>
        <w:rFonts w:ascii="Wingdings" w:hAnsi="Wingdings" w:hint="default"/>
      </w:rPr>
    </w:lvl>
    <w:lvl w:ilvl="4" w:tplc="04090003" w:tentative="1">
      <w:start w:val="1"/>
      <w:numFmt w:val="bullet"/>
      <w:pStyle w:val="a5"/>
      <w:lvlText w:val=""/>
      <w:lvlJc w:val="left"/>
      <w:pPr>
        <w:ind w:left="2100" w:hanging="420"/>
      </w:pPr>
      <w:rPr>
        <w:rFonts w:ascii="Wingdings" w:hAnsi="Wingdings" w:hint="default"/>
      </w:rPr>
    </w:lvl>
    <w:lvl w:ilvl="5" w:tplc="04090005" w:tentative="1">
      <w:start w:val="1"/>
      <w:numFmt w:val="bullet"/>
      <w:pStyle w:val="a6"/>
      <w:lvlText w:val=""/>
      <w:lvlJc w:val="left"/>
      <w:pPr>
        <w:ind w:left="2520" w:hanging="420"/>
      </w:pPr>
      <w:rPr>
        <w:rFonts w:ascii="Wingdings" w:hAnsi="Wingdings" w:hint="default"/>
      </w:rPr>
    </w:lvl>
    <w:lvl w:ilvl="6" w:tplc="04090001" w:tentative="1">
      <w:start w:val="1"/>
      <w:numFmt w:val="bullet"/>
      <w:pStyle w:val="a7"/>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EC457E"/>
    <w:multiLevelType w:val="multilevel"/>
    <w:tmpl w:val="88943146"/>
    <w:lvl w:ilvl="0">
      <w:start w:val="1"/>
      <w:numFmt w:val="decimal"/>
      <w:lvlText w:val="%1."/>
      <w:lvlJc w:val="left"/>
      <w:pPr>
        <w:ind w:left="420" w:hanging="420"/>
      </w:pPr>
    </w:lvl>
    <w:lvl w:ilvl="1">
      <w:start w:val="2"/>
      <w:numFmt w:val="decimal"/>
      <w:isLgl/>
      <w:lvlText w:val="%1.%2"/>
      <w:lvlJc w:val="left"/>
      <w:pPr>
        <w:ind w:left="1041" w:hanging="465"/>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448"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536" w:hanging="108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048" w:hanging="1440"/>
      </w:pPr>
      <w:rPr>
        <w:rFonts w:hint="default"/>
      </w:rPr>
    </w:lvl>
  </w:abstractNum>
  <w:abstractNum w:abstractNumId="13">
    <w:nsid w:val="25EB6D9D"/>
    <w:multiLevelType w:val="hybridMultilevel"/>
    <w:tmpl w:val="EABE1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692CCA"/>
    <w:multiLevelType w:val="multilevel"/>
    <w:tmpl w:val="27692CCA"/>
    <w:lvl w:ilvl="0">
      <w:start w:val="1"/>
      <w:numFmt w:val="decimal"/>
      <w:pStyle w:val="my1"/>
      <w:isLgl/>
      <w:lvlText w:val="第%1章"/>
      <w:lvlJc w:val="left"/>
      <w:pPr>
        <w:tabs>
          <w:tab w:val="num" w:pos="1440"/>
        </w:tabs>
        <w:ind w:left="432" w:hanging="432"/>
      </w:pPr>
      <w:rPr>
        <w:rFonts w:hint="eastAsia"/>
      </w:rPr>
    </w:lvl>
    <w:lvl w:ilvl="1">
      <w:start w:val="1"/>
      <w:numFmt w:val="decimal"/>
      <w:lvlText w:val="%1.%2"/>
      <w:lvlJc w:val="left"/>
      <w:pPr>
        <w:tabs>
          <w:tab w:val="num" w:pos="860"/>
        </w:tabs>
        <w:ind w:left="860" w:hanging="576"/>
      </w:pPr>
      <w:rPr>
        <w:b w:val="0"/>
        <w:bCs w:val="0"/>
        <w:i w:val="0"/>
        <w:iCs w:val="0"/>
        <w:caps w:val="0"/>
        <w:smallCaps w:val="0"/>
        <w:strike w:val="0"/>
        <w:dstrike w:val="0"/>
        <w:vanish w:val="0"/>
        <w:color w:val="000000"/>
        <w:spacing w:val="0"/>
        <w:position w:val="0"/>
        <w:u w:val="none"/>
        <w:vertAlign w:val="baseline"/>
        <w:em w:val="none"/>
      </w:rPr>
    </w:lvl>
    <w:lvl w:ilvl="2">
      <w:start w:val="1"/>
      <w:numFmt w:val="decimal"/>
      <w:lvlText w:val="%1.%2.%3"/>
      <w:lvlJc w:val="left"/>
      <w:pPr>
        <w:tabs>
          <w:tab w:val="num" w:pos="1428"/>
        </w:tabs>
        <w:ind w:left="1428" w:hanging="720"/>
      </w:pPr>
      <w:rPr>
        <w:b w:val="0"/>
        <w:bCs w:val="0"/>
        <w:i w:val="0"/>
        <w:iCs w:val="0"/>
        <w:caps w:val="0"/>
        <w:smallCaps w:val="0"/>
        <w:strike w:val="0"/>
        <w:dstrike w:val="0"/>
        <w:vanish w:val="0"/>
        <w:color w:val="000000"/>
        <w:spacing w:val="0"/>
        <w:position w:val="0"/>
        <w:u w:val="none"/>
        <w:vertAlign w:val="baseline"/>
        <w:em w:val="none"/>
      </w:rPr>
    </w:lvl>
    <w:lvl w:ilvl="3">
      <w:start w:val="1"/>
      <w:numFmt w:val="decimal"/>
      <w:pStyle w:val="4"/>
      <w:lvlText w:val="%1.%2.%3.%4"/>
      <w:lvlJc w:val="left"/>
      <w:pPr>
        <w:tabs>
          <w:tab w:val="num" w:pos="1800"/>
        </w:tabs>
        <w:ind w:left="1584" w:hanging="864"/>
      </w:pPr>
      <w:rPr>
        <w:rFonts w:hint="eastAsia"/>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2A66345F"/>
    <w:multiLevelType w:val="hybridMultilevel"/>
    <w:tmpl w:val="BA84D41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904E2E"/>
    <w:multiLevelType w:val="multilevel"/>
    <w:tmpl w:val="D2A24486"/>
    <w:styleLink w:val="21"/>
    <w:lvl w:ilvl="0">
      <w:start w:val="4"/>
      <w:numFmt w:val="decimal"/>
      <w:pStyle w:val="a8"/>
      <w:lvlText w:val="%1"/>
      <w:lvlJc w:val="left"/>
      <w:pPr>
        <w:ind w:left="425" w:hanging="425"/>
      </w:pPr>
    </w:lvl>
    <w:lvl w:ilvl="1">
      <w:start w:val="1"/>
      <w:numFmt w:val="decimal"/>
      <w:lvlText w:val="%1.%2 "/>
      <w:lvlJc w:val="left"/>
      <w:pPr>
        <w:ind w:left="0" w:firstLine="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F260321"/>
    <w:multiLevelType w:val="hybridMultilevel"/>
    <w:tmpl w:val="989AE420"/>
    <w:lvl w:ilvl="0" w:tplc="3B44F23C">
      <w:start w:val="1"/>
      <w:numFmt w:val="decimal"/>
      <w:pStyle w:val="a9"/>
      <w:lvlText w:val="表格%1."/>
      <w:lvlJc w:val="right"/>
      <w:pPr>
        <w:tabs>
          <w:tab w:val="num" w:pos="840"/>
        </w:tabs>
        <w:ind w:left="840" w:hanging="420"/>
      </w:pPr>
    </w:lvl>
    <w:lvl w:ilvl="1" w:tplc="72EAEEBC">
      <w:start w:val="1"/>
      <w:numFmt w:val="lowerLetter"/>
      <w:lvlText w:val="%2)"/>
      <w:lvlJc w:val="left"/>
      <w:pPr>
        <w:tabs>
          <w:tab w:val="num" w:pos="840"/>
        </w:tabs>
        <w:ind w:left="840" w:hanging="420"/>
      </w:pPr>
    </w:lvl>
    <w:lvl w:ilvl="2" w:tplc="50ECDD68">
      <w:start w:val="1"/>
      <w:numFmt w:val="lowerRoman"/>
      <w:lvlText w:val="%3."/>
      <w:lvlJc w:val="right"/>
      <w:pPr>
        <w:tabs>
          <w:tab w:val="num" w:pos="1260"/>
        </w:tabs>
        <w:ind w:left="1260" w:hanging="420"/>
      </w:pPr>
    </w:lvl>
    <w:lvl w:ilvl="3" w:tplc="88FE05F0">
      <w:start w:val="1"/>
      <w:numFmt w:val="decimal"/>
      <w:lvlText w:val="%4."/>
      <w:lvlJc w:val="left"/>
      <w:pPr>
        <w:tabs>
          <w:tab w:val="num" w:pos="1680"/>
        </w:tabs>
        <w:ind w:left="1680" w:hanging="420"/>
      </w:pPr>
    </w:lvl>
    <w:lvl w:ilvl="4" w:tplc="26AA90F6">
      <w:start w:val="1"/>
      <w:numFmt w:val="lowerLetter"/>
      <w:lvlText w:val="%5)"/>
      <w:lvlJc w:val="left"/>
      <w:pPr>
        <w:tabs>
          <w:tab w:val="num" w:pos="2100"/>
        </w:tabs>
        <w:ind w:left="2100" w:hanging="420"/>
      </w:pPr>
    </w:lvl>
    <w:lvl w:ilvl="5" w:tplc="CC2093DA">
      <w:start w:val="1"/>
      <w:numFmt w:val="lowerRoman"/>
      <w:lvlText w:val="%6."/>
      <w:lvlJc w:val="right"/>
      <w:pPr>
        <w:tabs>
          <w:tab w:val="num" w:pos="2520"/>
        </w:tabs>
        <w:ind w:left="2520" w:hanging="420"/>
      </w:pPr>
    </w:lvl>
    <w:lvl w:ilvl="6" w:tplc="96B88DDE">
      <w:start w:val="1"/>
      <w:numFmt w:val="decimal"/>
      <w:lvlText w:val="%7."/>
      <w:lvlJc w:val="left"/>
      <w:pPr>
        <w:tabs>
          <w:tab w:val="num" w:pos="2940"/>
        </w:tabs>
        <w:ind w:left="2940" w:hanging="420"/>
      </w:pPr>
    </w:lvl>
    <w:lvl w:ilvl="7" w:tplc="EB780F30">
      <w:start w:val="1"/>
      <w:numFmt w:val="lowerLetter"/>
      <w:lvlText w:val="%8)"/>
      <w:lvlJc w:val="left"/>
      <w:pPr>
        <w:tabs>
          <w:tab w:val="num" w:pos="3360"/>
        </w:tabs>
        <w:ind w:left="3360" w:hanging="420"/>
      </w:pPr>
    </w:lvl>
    <w:lvl w:ilvl="8" w:tplc="24DA4036">
      <w:start w:val="1"/>
      <w:numFmt w:val="lowerRoman"/>
      <w:lvlText w:val="%9."/>
      <w:lvlJc w:val="right"/>
      <w:pPr>
        <w:tabs>
          <w:tab w:val="num" w:pos="3780"/>
        </w:tabs>
        <w:ind w:left="3780" w:hanging="420"/>
      </w:pPr>
    </w:lvl>
  </w:abstractNum>
  <w:abstractNum w:abstractNumId="18">
    <w:nsid w:val="34DD4980"/>
    <w:multiLevelType w:val="hybridMultilevel"/>
    <w:tmpl w:val="F6744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826490"/>
    <w:multiLevelType w:val="hybridMultilevel"/>
    <w:tmpl w:val="43489846"/>
    <w:lvl w:ilvl="0" w:tplc="04090011">
      <w:start w:val="1"/>
      <w:numFmt w:val="decimal"/>
      <w:pStyle w:val="10"/>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39937BEA"/>
    <w:multiLevelType w:val="hybridMultilevel"/>
    <w:tmpl w:val="F456277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C137A5"/>
    <w:multiLevelType w:val="hybridMultilevel"/>
    <w:tmpl w:val="AF8E6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165754E"/>
    <w:multiLevelType w:val="hybridMultilevel"/>
    <w:tmpl w:val="BCD49722"/>
    <w:lvl w:ilvl="0" w:tplc="FB2A37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4D295FF7"/>
    <w:multiLevelType w:val="hybridMultilevel"/>
    <w:tmpl w:val="B93E32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EC6153F"/>
    <w:multiLevelType w:val="multilevel"/>
    <w:tmpl w:val="0032D54A"/>
    <w:lvl w:ilvl="0">
      <w:start w:val="1"/>
      <w:numFmt w:val="decimal"/>
      <w:pStyle w:val="11"/>
      <w:lvlText w:val="%1."/>
      <w:lvlJc w:val="left"/>
      <w:pPr>
        <w:ind w:left="425" w:hanging="425"/>
      </w:pPr>
    </w:lvl>
    <w:lvl w:ilvl="1">
      <w:start w:val="1"/>
      <w:numFmt w:val="decimal"/>
      <w:lvlText w:val="%1.%2."/>
      <w:lvlJc w:val="left"/>
      <w:pPr>
        <w:ind w:left="709" w:hanging="567"/>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2">
      <w:start w:val="1"/>
      <w:numFmt w:val="decimal"/>
      <w:lvlText w:val="%1.%2.%3."/>
      <w:lvlJc w:val="left"/>
      <w:pPr>
        <w:ind w:left="709" w:hanging="709"/>
      </w:pPr>
    </w:lvl>
    <w:lvl w:ilvl="3">
      <w:start w:val="1"/>
      <w:numFmt w:val="decimal"/>
      <w:pStyle w:val="Andy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1FF4DD3"/>
    <w:multiLevelType w:val="hybridMultilevel"/>
    <w:tmpl w:val="D34CB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81C44CF"/>
    <w:multiLevelType w:val="hybridMultilevel"/>
    <w:tmpl w:val="5A4EB5C0"/>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6C5D86"/>
    <w:multiLevelType w:val="multilevel"/>
    <w:tmpl w:val="F7FC3D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4DD1CC6"/>
    <w:multiLevelType w:val="hybridMultilevel"/>
    <w:tmpl w:val="DFDC9E0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0B19A3"/>
    <w:multiLevelType w:val="hybridMultilevel"/>
    <w:tmpl w:val="513A9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A816D42"/>
    <w:multiLevelType w:val="multilevel"/>
    <w:tmpl w:val="55C8617A"/>
    <w:lvl w:ilvl="0">
      <w:start w:val="1"/>
      <w:numFmt w:val="chineseCountingThousand"/>
      <w:pStyle w:val="12"/>
      <w:lvlText w:val="%1、"/>
      <w:lvlJc w:val="left"/>
      <w:pPr>
        <w:ind w:left="431" w:hanging="431"/>
      </w:pPr>
      <w:rPr>
        <w:rFonts w:hint="eastAsia"/>
      </w:rPr>
    </w:lvl>
    <w:lvl w:ilvl="1">
      <w:start w:val="1"/>
      <w:numFmt w:val="decimal"/>
      <w:pStyle w:val="2"/>
      <w:lvlText w:val="%2."/>
      <w:lvlJc w:val="left"/>
      <w:pPr>
        <w:ind w:left="576" w:hanging="576"/>
      </w:pPr>
      <w:rPr>
        <w:rFonts w:hint="eastAsia"/>
        <w:b w:val="0"/>
        <w:i w:val="0"/>
        <w:sz w:val="28"/>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1.%2.%3.%4"/>
      <w:lvlJc w:val="left"/>
      <w:pPr>
        <w:ind w:left="864" w:hanging="864"/>
      </w:pPr>
      <w:rPr>
        <w:rFonts w:hint="eastAsia"/>
      </w:rPr>
    </w:lvl>
    <w:lvl w:ilvl="4">
      <w:start w:val="1"/>
      <w:numFmt w:val="decimal"/>
      <w:pStyle w:val="5"/>
      <w:suff w:val="space"/>
      <w:lvlText w:val="%5. "/>
      <w:lvlJc w:val="left"/>
      <w:pPr>
        <w:ind w:left="482" w:hanging="312"/>
      </w:pPr>
      <w:rPr>
        <w:rFonts w:hint="eastAsia"/>
      </w:rPr>
    </w:lvl>
    <w:lvl w:ilvl="5">
      <w:start w:val="1"/>
      <w:numFmt w:val="decimal"/>
      <w:pStyle w:val="6"/>
      <w:suff w:val="space"/>
      <w:lvlText w:val="%6)"/>
      <w:lvlJc w:val="left"/>
      <w:pPr>
        <w:ind w:left="680" w:hanging="283"/>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1">
    <w:nsid w:val="7BCD2DA0"/>
    <w:multiLevelType w:val="hybridMultilevel"/>
    <w:tmpl w:val="D09C8558"/>
    <w:lvl w:ilvl="0" w:tplc="9DB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4"/>
  </w:num>
  <w:num w:numId="3">
    <w:abstractNumId w:val="11"/>
  </w:num>
  <w:num w:numId="4">
    <w:abstractNumId w:val="19"/>
  </w:num>
  <w:num w:numId="5">
    <w:abstractNumId w:val="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0"/>
  </w:num>
  <w:num w:numId="10">
    <w:abstractNumId w:val="9"/>
  </w:num>
  <w:num w:numId="11">
    <w:abstractNumId w:val="5"/>
  </w:num>
  <w:num w:numId="12">
    <w:abstractNumId w:val="27"/>
  </w:num>
  <w:num w:numId="13">
    <w:abstractNumId w:val="1"/>
  </w:num>
  <w:num w:numId="14">
    <w:abstractNumId w:val="18"/>
  </w:num>
  <w:num w:numId="15">
    <w:abstractNumId w:val="15"/>
  </w:num>
  <w:num w:numId="16">
    <w:abstractNumId w:val="13"/>
  </w:num>
  <w:num w:numId="17">
    <w:abstractNumId w:val="23"/>
  </w:num>
  <w:num w:numId="18">
    <w:abstractNumId w:val="29"/>
  </w:num>
  <w:num w:numId="19">
    <w:abstractNumId w:val="31"/>
  </w:num>
  <w:num w:numId="20">
    <w:abstractNumId w:val="28"/>
  </w:num>
  <w:num w:numId="21">
    <w:abstractNumId w:val="20"/>
  </w:num>
  <w:num w:numId="22">
    <w:abstractNumId w:val="26"/>
  </w:num>
  <w:num w:numId="23">
    <w:abstractNumId w:val="3"/>
  </w:num>
  <w:num w:numId="24">
    <w:abstractNumId w:val="6"/>
  </w:num>
  <w:num w:numId="25">
    <w:abstractNumId w:val="7"/>
  </w:num>
  <w:num w:numId="26">
    <w:abstractNumId w:val="12"/>
  </w:num>
  <w:num w:numId="27">
    <w:abstractNumId w:val="4"/>
  </w:num>
  <w:num w:numId="28">
    <w:abstractNumId w:val="21"/>
  </w:num>
  <w:num w:numId="29">
    <w:abstractNumId w:val="25"/>
  </w:num>
  <w:num w:numId="30">
    <w:abstractNumId w:val="8"/>
  </w:num>
  <w:num w:numId="31">
    <w:abstractNumId w:val="22"/>
  </w:num>
  <w:num w:numId="32">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408"/>
  <w:displayHorizontalDrawingGridEvery w:val="2"/>
  <w:noPunctuationKerning/>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C001F"/>
    <w:rsid w:val="00003271"/>
    <w:rsid w:val="00013B1C"/>
    <w:rsid w:val="00013CA2"/>
    <w:rsid w:val="00013DFC"/>
    <w:rsid w:val="000156DE"/>
    <w:rsid w:val="00015DD2"/>
    <w:rsid w:val="00017B94"/>
    <w:rsid w:val="00024F6B"/>
    <w:rsid w:val="000312B5"/>
    <w:rsid w:val="000324FA"/>
    <w:rsid w:val="00036CDA"/>
    <w:rsid w:val="0004023D"/>
    <w:rsid w:val="00043A3E"/>
    <w:rsid w:val="00043CE9"/>
    <w:rsid w:val="00046E13"/>
    <w:rsid w:val="00046EA3"/>
    <w:rsid w:val="00050D41"/>
    <w:rsid w:val="00060796"/>
    <w:rsid w:val="00063450"/>
    <w:rsid w:val="00063A76"/>
    <w:rsid w:val="00066174"/>
    <w:rsid w:val="000670E4"/>
    <w:rsid w:val="00076658"/>
    <w:rsid w:val="00076D63"/>
    <w:rsid w:val="00077A16"/>
    <w:rsid w:val="00082767"/>
    <w:rsid w:val="00084147"/>
    <w:rsid w:val="00085B48"/>
    <w:rsid w:val="00086F04"/>
    <w:rsid w:val="00091278"/>
    <w:rsid w:val="00094B72"/>
    <w:rsid w:val="00096F32"/>
    <w:rsid w:val="00096F99"/>
    <w:rsid w:val="000A1C55"/>
    <w:rsid w:val="000A4197"/>
    <w:rsid w:val="000A6BFD"/>
    <w:rsid w:val="000A7CAF"/>
    <w:rsid w:val="000A7F35"/>
    <w:rsid w:val="000B3D2A"/>
    <w:rsid w:val="000B7130"/>
    <w:rsid w:val="000C0193"/>
    <w:rsid w:val="000C0BEC"/>
    <w:rsid w:val="000C0CE6"/>
    <w:rsid w:val="000D2039"/>
    <w:rsid w:val="000D43E6"/>
    <w:rsid w:val="000D7402"/>
    <w:rsid w:val="000D7BFE"/>
    <w:rsid w:val="000E02BC"/>
    <w:rsid w:val="000E1E23"/>
    <w:rsid w:val="000E4882"/>
    <w:rsid w:val="000E62BD"/>
    <w:rsid w:val="000E6987"/>
    <w:rsid w:val="000F1DDF"/>
    <w:rsid w:val="000F1EE9"/>
    <w:rsid w:val="000F5092"/>
    <w:rsid w:val="000F5CA5"/>
    <w:rsid w:val="0010044E"/>
    <w:rsid w:val="00102067"/>
    <w:rsid w:val="001103D8"/>
    <w:rsid w:val="00111469"/>
    <w:rsid w:val="00117892"/>
    <w:rsid w:val="00120288"/>
    <w:rsid w:val="00122F0D"/>
    <w:rsid w:val="00123D1E"/>
    <w:rsid w:val="00124728"/>
    <w:rsid w:val="00127012"/>
    <w:rsid w:val="00130389"/>
    <w:rsid w:val="0013495E"/>
    <w:rsid w:val="00135731"/>
    <w:rsid w:val="001420BF"/>
    <w:rsid w:val="00142AC1"/>
    <w:rsid w:val="0014313D"/>
    <w:rsid w:val="00146B06"/>
    <w:rsid w:val="001521F0"/>
    <w:rsid w:val="00152C43"/>
    <w:rsid w:val="00155080"/>
    <w:rsid w:val="00155CD5"/>
    <w:rsid w:val="00157E14"/>
    <w:rsid w:val="001619A5"/>
    <w:rsid w:val="00163938"/>
    <w:rsid w:val="00166002"/>
    <w:rsid w:val="00166C61"/>
    <w:rsid w:val="0017404C"/>
    <w:rsid w:val="001745B7"/>
    <w:rsid w:val="00174AF0"/>
    <w:rsid w:val="00177B8F"/>
    <w:rsid w:val="00181450"/>
    <w:rsid w:val="00183914"/>
    <w:rsid w:val="001871F4"/>
    <w:rsid w:val="00191299"/>
    <w:rsid w:val="00192B9A"/>
    <w:rsid w:val="001A2E51"/>
    <w:rsid w:val="001A6912"/>
    <w:rsid w:val="001A7BF1"/>
    <w:rsid w:val="001B0831"/>
    <w:rsid w:val="001B1F3E"/>
    <w:rsid w:val="001B284A"/>
    <w:rsid w:val="001B499C"/>
    <w:rsid w:val="001B49ED"/>
    <w:rsid w:val="001B4C6E"/>
    <w:rsid w:val="001B60B4"/>
    <w:rsid w:val="001C0E11"/>
    <w:rsid w:val="001C3029"/>
    <w:rsid w:val="001D10D7"/>
    <w:rsid w:val="001D25D4"/>
    <w:rsid w:val="001D700A"/>
    <w:rsid w:val="001E4DA6"/>
    <w:rsid w:val="001E7FE4"/>
    <w:rsid w:val="001F196F"/>
    <w:rsid w:val="001F1DCE"/>
    <w:rsid w:val="001F4928"/>
    <w:rsid w:val="001F4B59"/>
    <w:rsid w:val="001F7DED"/>
    <w:rsid w:val="002009E9"/>
    <w:rsid w:val="0020173B"/>
    <w:rsid w:val="002027AF"/>
    <w:rsid w:val="00203172"/>
    <w:rsid w:val="0020469F"/>
    <w:rsid w:val="00204A41"/>
    <w:rsid w:val="0020677B"/>
    <w:rsid w:val="002144A3"/>
    <w:rsid w:val="002146C7"/>
    <w:rsid w:val="00215429"/>
    <w:rsid w:val="00216FED"/>
    <w:rsid w:val="00220B31"/>
    <w:rsid w:val="00233BB5"/>
    <w:rsid w:val="00235748"/>
    <w:rsid w:val="00242216"/>
    <w:rsid w:val="00242B7D"/>
    <w:rsid w:val="00242EEB"/>
    <w:rsid w:val="00244964"/>
    <w:rsid w:val="00246D1F"/>
    <w:rsid w:val="002473EB"/>
    <w:rsid w:val="00250275"/>
    <w:rsid w:val="00250B11"/>
    <w:rsid w:val="00252096"/>
    <w:rsid w:val="0025291F"/>
    <w:rsid w:val="00253471"/>
    <w:rsid w:val="0025491A"/>
    <w:rsid w:val="00260ABE"/>
    <w:rsid w:val="00261DDB"/>
    <w:rsid w:val="002631DF"/>
    <w:rsid w:val="0026329F"/>
    <w:rsid w:val="00265CF5"/>
    <w:rsid w:val="00270FEA"/>
    <w:rsid w:val="002717B0"/>
    <w:rsid w:val="0027224A"/>
    <w:rsid w:val="00274E9D"/>
    <w:rsid w:val="00277A29"/>
    <w:rsid w:val="00281E93"/>
    <w:rsid w:val="002834B4"/>
    <w:rsid w:val="00287659"/>
    <w:rsid w:val="002928F8"/>
    <w:rsid w:val="00292931"/>
    <w:rsid w:val="002A06AA"/>
    <w:rsid w:val="002A56F7"/>
    <w:rsid w:val="002B0916"/>
    <w:rsid w:val="002B12D2"/>
    <w:rsid w:val="002B4381"/>
    <w:rsid w:val="002B63EC"/>
    <w:rsid w:val="002C02EF"/>
    <w:rsid w:val="002C124E"/>
    <w:rsid w:val="002C3528"/>
    <w:rsid w:val="002C41C4"/>
    <w:rsid w:val="002C6D8A"/>
    <w:rsid w:val="002D6E07"/>
    <w:rsid w:val="002E2BEB"/>
    <w:rsid w:val="002E432E"/>
    <w:rsid w:val="002E5F72"/>
    <w:rsid w:val="002E725A"/>
    <w:rsid w:val="002E736F"/>
    <w:rsid w:val="002E7B06"/>
    <w:rsid w:val="002F4600"/>
    <w:rsid w:val="003010E7"/>
    <w:rsid w:val="00306826"/>
    <w:rsid w:val="00312455"/>
    <w:rsid w:val="003135D4"/>
    <w:rsid w:val="0031412A"/>
    <w:rsid w:val="00314D87"/>
    <w:rsid w:val="003204C4"/>
    <w:rsid w:val="00327272"/>
    <w:rsid w:val="00333624"/>
    <w:rsid w:val="00334033"/>
    <w:rsid w:val="00340A4B"/>
    <w:rsid w:val="003413ED"/>
    <w:rsid w:val="0034566F"/>
    <w:rsid w:val="00346548"/>
    <w:rsid w:val="00347614"/>
    <w:rsid w:val="003478DA"/>
    <w:rsid w:val="00347ACA"/>
    <w:rsid w:val="003551A8"/>
    <w:rsid w:val="003554DE"/>
    <w:rsid w:val="003555DB"/>
    <w:rsid w:val="0035591D"/>
    <w:rsid w:val="00360D9B"/>
    <w:rsid w:val="00362D8A"/>
    <w:rsid w:val="00363E15"/>
    <w:rsid w:val="003663FC"/>
    <w:rsid w:val="0036674B"/>
    <w:rsid w:val="00366EB6"/>
    <w:rsid w:val="00370D19"/>
    <w:rsid w:val="003715E8"/>
    <w:rsid w:val="0037623D"/>
    <w:rsid w:val="00376CBC"/>
    <w:rsid w:val="00377605"/>
    <w:rsid w:val="0037769E"/>
    <w:rsid w:val="00377CCE"/>
    <w:rsid w:val="003811F0"/>
    <w:rsid w:val="00381C40"/>
    <w:rsid w:val="0038212B"/>
    <w:rsid w:val="00383995"/>
    <w:rsid w:val="0038613A"/>
    <w:rsid w:val="0039087F"/>
    <w:rsid w:val="003946EE"/>
    <w:rsid w:val="003958B5"/>
    <w:rsid w:val="003A101D"/>
    <w:rsid w:val="003A1817"/>
    <w:rsid w:val="003A2140"/>
    <w:rsid w:val="003A5838"/>
    <w:rsid w:val="003A5A94"/>
    <w:rsid w:val="003A6362"/>
    <w:rsid w:val="003A665B"/>
    <w:rsid w:val="003B3395"/>
    <w:rsid w:val="003B5CEA"/>
    <w:rsid w:val="003B67B1"/>
    <w:rsid w:val="003C0F92"/>
    <w:rsid w:val="003C1AE9"/>
    <w:rsid w:val="003C6857"/>
    <w:rsid w:val="003D6CFF"/>
    <w:rsid w:val="003E3A9C"/>
    <w:rsid w:val="003F12D4"/>
    <w:rsid w:val="003F166D"/>
    <w:rsid w:val="003F32AA"/>
    <w:rsid w:val="003F737A"/>
    <w:rsid w:val="00401A51"/>
    <w:rsid w:val="00412FFD"/>
    <w:rsid w:val="00414282"/>
    <w:rsid w:val="00421849"/>
    <w:rsid w:val="00421FE4"/>
    <w:rsid w:val="004222B4"/>
    <w:rsid w:val="004225BB"/>
    <w:rsid w:val="00424B85"/>
    <w:rsid w:val="00426B83"/>
    <w:rsid w:val="00430BEC"/>
    <w:rsid w:val="00432104"/>
    <w:rsid w:val="0044297D"/>
    <w:rsid w:val="00444C2A"/>
    <w:rsid w:val="00457259"/>
    <w:rsid w:val="00460F00"/>
    <w:rsid w:val="004611A6"/>
    <w:rsid w:val="00462373"/>
    <w:rsid w:val="00467C16"/>
    <w:rsid w:val="00470C4A"/>
    <w:rsid w:val="00471835"/>
    <w:rsid w:val="004738FB"/>
    <w:rsid w:val="004757B8"/>
    <w:rsid w:val="00481EC8"/>
    <w:rsid w:val="00483EA5"/>
    <w:rsid w:val="00493199"/>
    <w:rsid w:val="00496474"/>
    <w:rsid w:val="004B0208"/>
    <w:rsid w:val="004B6107"/>
    <w:rsid w:val="004B7ED6"/>
    <w:rsid w:val="004D2736"/>
    <w:rsid w:val="004D2E5A"/>
    <w:rsid w:val="004D56B7"/>
    <w:rsid w:val="004D79B9"/>
    <w:rsid w:val="004D7EB8"/>
    <w:rsid w:val="004E13EA"/>
    <w:rsid w:val="004F1292"/>
    <w:rsid w:val="004F6906"/>
    <w:rsid w:val="005028A3"/>
    <w:rsid w:val="00503206"/>
    <w:rsid w:val="0051082B"/>
    <w:rsid w:val="0051173F"/>
    <w:rsid w:val="00517E3D"/>
    <w:rsid w:val="00517E83"/>
    <w:rsid w:val="00520110"/>
    <w:rsid w:val="005266DA"/>
    <w:rsid w:val="00527B0F"/>
    <w:rsid w:val="005317A7"/>
    <w:rsid w:val="00534BCE"/>
    <w:rsid w:val="00537A00"/>
    <w:rsid w:val="005418B9"/>
    <w:rsid w:val="005464CA"/>
    <w:rsid w:val="00546B4B"/>
    <w:rsid w:val="0055036F"/>
    <w:rsid w:val="005559BE"/>
    <w:rsid w:val="00560E23"/>
    <w:rsid w:val="005623BC"/>
    <w:rsid w:val="00566B3F"/>
    <w:rsid w:val="005730B1"/>
    <w:rsid w:val="00574171"/>
    <w:rsid w:val="00575A51"/>
    <w:rsid w:val="0057608E"/>
    <w:rsid w:val="00577C30"/>
    <w:rsid w:val="0058640C"/>
    <w:rsid w:val="00592981"/>
    <w:rsid w:val="00593FF0"/>
    <w:rsid w:val="0059520C"/>
    <w:rsid w:val="005A1265"/>
    <w:rsid w:val="005A5151"/>
    <w:rsid w:val="005A5159"/>
    <w:rsid w:val="005A5CC0"/>
    <w:rsid w:val="005B7FF3"/>
    <w:rsid w:val="005C23CB"/>
    <w:rsid w:val="005C23FA"/>
    <w:rsid w:val="005C2B09"/>
    <w:rsid w:val="005C5C08"/>
    <w:rsid w:val="005C6290"/>
    <w:rsid w:val="005C6E63"/>
    <w:rsid w:val="005D01BE"/>
    <w:rsid w:val="005D1406"/>
    <w:rsid w:val="005E2F92"/>
    <w:rsid w:val="005F31DF"/>
    <w:rsid w:val="005F3407"/>
    <w:rsid w:val="00603772"/>
    <w:rsid w:val="006046C6"/>
    <w:rsid w:val="006127D7"/>
    <w:rsid w:val="00614A57"/>
    <w:rsid w:val="00615A8D"/>
    <w:rsid w:val="00621586"/>
    <w:rsid w:val="00623CEE"/>
    <w:rsid w:val="00624CE5"/>
    <w:rsid w:val="00626867"/>
    <w:rsid w:val="00634208"/>
    <w:rsid w:val="00634361"/>
    <w:rsid w:val="00637730"/>
    <w:rsid w:val="0064024F"/>
    <w:rsid w:val="006430D7"/>
    <w:rsid w:val="00645D22"/>
    <w:rsid w:val="006522BD"/>
    <w:rsid w:val="00652D59"/>
    <w:rsid w:val="00655FDB"/>
    <w:rsid w:val="00663CCC"/>
    <w:rsid w:val="00663D50"/>
    <w:rsid w:val="00672D9C"/>
    <w:rsid w:val="0067387C"/>
    <w:rsid w:val="00674AF4"/>
    <w:rsid w:val="00677F50"/>
    <w:rsid w:val="00685F9A"/>
    <w:rsid w:val="0068607C"/>
    <w:rsid w:val="00691CEC"/>
    <w:rsid w:val="00691CF8"/>
    <w:rsid w:val="006939F2"/>
    <w:rsid w:val="00695B3C"/>
    <w:rsid w:val="006A674A"/>
    <w:rsid w:val="006B4A68"/>
    <w:rsid w:val="006B51F7"/>
    <w:rsid w:val="006B7E35"/>
    <w:rsid w:val="006C1896"/>
    <w:rsid w:val="006D76AD"/>
    <w:rsid w:val="006E222B"/>
    <w:rsid w:val="006E2DC5"/>
    <w:rsid w:val="006E328E"/>
    <w:rsid w:val="006E5DF5"/>
    <w:rsid w:val="006E7C0A"/>
    <w:rsid w:val="006F53D6"/>
    <w:rsid w:val="0070228A"/>
    <w:rsid w:val="00705AF2"/>
    <w:rsid w:val="00706A51"/>
    <w:rsid w:val="00712EB9"/>
    <w:rsid w:val="007232EB"/>
    <w:rsid w:val="00723B86"/>
    <w:rsid w:val="007251C8"/>
    <w:rsid w:val="007309BB"/>
    <w:rsid w:val="007320EF"/>
    <w:rsid w:val="0073682C"/>
    <w:rsid w:val="00736B98"/>
    <w:rsid w:val="00742683"/>
    <w:rsid w:val="00744095"/>
    <w:rsid w:val="007440AA"/>
    <w:rsid w:val="00757A2D"/>
    <w:rsid w:val="00776008"/>
    <w:rsid w:val="007761AA"/>
    <w:rsid w:val="00776FEB"/>
    <w:rsid w:val="007818B5"/>
    <w:rsid w:val="00792A82"/>
    <w:rsid w:val="007A0707"/>
    <w:rsid w:val="007A32A8"/>
    <w:rsid w:val="007B0323"/>
    <w:rsid w:val="007B5623"/>
    <w:rsid w:val="007C314D"/>
    <w:rsid w:val="007C6085"/>
    <w:rsid w:val="007D0BF9"/>
    <w:rsid w:val="007D322F"/>
    <w:rsid w:val="007D3CBE"/>
    <w:rsid w:val="007D633B"/>
    <w:rsid w:val="007D7307"/>
    <w:rsid w:val="007E191A"/>
    <w:rsid w:val="007E253D"/>
    <w:rsid w:val="007E52F1"/>
    <w:rsid w:val="007E6E8B"/>
    <w:rsid w:val="007F269E"/>
    <w:rsid w:val="00803604"/>
    <w:rsid w:val="00807BA9"/>
    <w:rsid w:val="00814DD7"/>
    <w:rsid w:val="00817C55"/>
    <w:rsid w:val="00821550"/>
    <w:rsid w:val="00834742"/>
    <w:rsid w:val="0083775A"/>
    <w:rsid w:val="008405E4"/>
    <w:rsid w:val="00845954"/>
    <w:rsid w:val="00845A46"/>
    <w:rsid w:val="00845C8F"/>
    <w:rsid w:val="0084688E"/>
    <w:rsid w:val="00850520"/>
    <w:rsid w:val="008514D9"/>
    <w:rsid w:val="0085617F"/>
    <w:rsid w:val="0085739C"/>
    <w:rsid w:val="00862EAE"/>
    <w:rsid w:val="0086407B"/>
    <w:rsid w:val="0086429F"/>
    <w:rsid w:val="0086625A"/>
    <w:rsid w:val="00870672"/>
    <w:rsid w:val="00870C1B"/>
    <w:rsid w:val="0087349B"/>
    <w:rsid w:val="00873CD0"/>
    <w:rsid w:val="0088381B"/>
    <w:rsid w:val="0088386C"/>
    <w:rsid w:val="00891998"/>
    <w:rsid w:val="00894954"/>
    <w:rsid w:val="00895F17"/>
    <w:rsid w:val="008A2293"/>
    <w:rsid w:val="008A5327"/>
    <w:rsid w:val="008B0645"/>
    <w:rsid w:val="008B083D"/>
    <w:rsid w:val="008B4CED"/>
    <w:rsid w:val="008C4F61"/>
    <w:rsid w:val="008C60C2"/>
    <w:rsid w:val="008C712A"/>
    <w:rsid w:val="008D20AB"/>
    <w:rsid w:val="008D56C6"/>
    <w:rsid w:val="008E3D7B"/>
    <w:rsid w:val="008F3000"/>
    <w:rsid w:val="008F50A8"/>
    <w:rsid w:val="008F561A"/>
    <w:rsid w:val="00902B0C"/>
    <w:rsid w:val="00905DEA"/>
    <w:rsid w:val="00911548"/>
    <w:rsid w:val="009132E9"/>
    <w:rsid w:val="009161EE"/>
    <w:rsid w:val="009162A6"/>
    <w:rsid w:val="00916C32"/>
    <w:rsid w:val="00916C9C"/>
    <w:rsid w:val="00920A67"/>
    <w:rsid w:val="00926601"/>
    <w:rsid w:val="0093115F"/>
    <w:rsid w:val="00931D49"/>
    <w:rsid w:val="00932FE6"/>
    <w:rsid w:val="009361C7"/>
    <w:rsid w:val="009423AA"/>
    <w:rsid w:val="009424D2"/>
    <w:rsid w:val="00942708"/>
    <w:rsid w:val="00950D51"/>
    <w:rsid w:val="0095141F"/>
    <w:rsid w:val="00957841"/>
    <w:rsid w:val="009578AD"/>
    <w:rsid w:val="00960D68"/>
    <w:rsid w:val="0096383E"/>
    <w:rsid w:val="00974DBE"/>
    <w:rsid w:val="00976C96"/>
    <w:rsid w:val="009825F7"/>
    <w:rsid w:val="00985273"/>
    <w:rsid w:val="00993CAD"/>
    <w:rsid w:val="00994977"/>
    <w:rsid w:val="009A135F"/>
    <w:rsid w:val="009A6466"/>
    <w:rsid w:val="009B2AC6"/>
    <w:rsid w:val="009B4C1C"/>
    <w:rsid w:val="009B7205"/>
    <w:rsid w:val="009B75A4"/>
    <w:rsid w:val="009B7815"/>
    <w:rsid w:val="009C001F"/>
    <w:rsid w:val="009C0297"/>
    <w:rsid w:val="009C4BEC"/>
    <w:rsid w:val="009C568F"/>
    <w:rsid w:val="009D1D98"/>
    <w:rsid w:val="009D6CA7"/>
    <w:rsid w:val="009D6D23"/>
    <w:rsid w:val="009E0E07"/>
    <w:rsid w:val="009E1EFD"/>
    <w:rsid w:val="009E5F11"/>
    <w:rsid w:val="009E6629"/>
    <w:rsid w:val="009F2F90"/>
    <w:rsid w:val="009F3EC3"/>
    <w:rsid w:val="009F6D7F"/>
    <w:rsid w:val="00A00EDC"/>
    <w:rsid w:val="00A02FCC"/>
    <w:rsid w:val="00A06170"/>
    <w:rsid w:val="00A075D0"/>
    <w:rsid w:val="00A106FB"/>
    <w:rsid w:val="00A114DD"/>
    <w:rsid w:val="00A21D52"/>
    <w:rsid w:val="00A2256D"/>
    <w:rsid w:val="00A244BD"/>
    <w:rsid w:val="00A30197"/>
    <w:rsid w:val="00A33787"/>
    <w:rsid w:val="00A35400"/>
    <w:rsid w:val="00A36E63"/>
    <w:rsid w:val="00A37D4A"/>
    <w:rsid w:val="00A40872"/>
    <w:rsid w:val="00A40F7D"/>
    <w:rsid w:val="00A440DF"/>
    <w:rsid w:val="00A45ADB"/>
    <w:rsid w:val="00A513A4"/>
    <w:rsid w:val="00A51C9C"/>
    <w:rsid w:val="00A52ABF"/>
    <w:rsid w:val="00A600CF"/>
    <w:rsid w:val="00A67DD0"/>
    <w:rsid w:val="00A70235"/>
    <w:rsid w:val="00A70BBB"/>
    <w:rsid w:val="00A72371"/>
    <w:rsid w:val="00A76136"/>
    <w:rsid w:val="00A76D50"/>
    <w:rsid w:val="00A82237"/>
    <w:rsid w:val="00A8243C"/>
    <w:rsid w:val="00A83627"/>
    <w:rsid w:val="00A83F15"/>
    <w:rsid w:val="00A845CD"/>
    <w:rsid w:val="00A8686E"/>
    <w:rsid w:val="00A8765F"/>
    <w:rsid w:val="00A95B08"/>
    <w:rsid w:val="00A97F5C"/>
    <w:rsid w:val="00AB3611"/>
    <w:rsid w:val="00AB4B2A"/>
    <w:rsid w:val="00AC1583"/>
    <w:rsid w:val="00AC3444"/>
    <w:rsid w:val="00AC375B"/>
    <w:rsid w:val="00AD19A6"/>
    <w:rsid w:val="00AD3C9C"/>
    <w:rsid w:val="00AD4CD9"/>
    <w:rsid w:val="00AD5607"/>
    <w:rsid w:val="00AD6A88"/>
    <w:rsid w:val="00AE0665"/>
    <w:rsid w:val="00AE3F81"/>
    <w:rsid w:val="00AF32A3"/>
    <w:rsid w:val="00AF79F6"/>
    <w:rsid w:val="00B00DAB"/>
    <w:rsid w:val="00B01306"/>
    <w:rsid w:val="00B031CD"/>
    <w:rsid w:val="00B03F78"/>
    <w:rsid w:val="00B0749B"/>
    <w:rsid w:val="00B106B5"/>
    <w:rsid w:val="00B1362D"/>
    <w:rsid w:val="00B14B80"/>
    <w:rsid w:val="00B16C27"/>
    <w:rsid w:val="00B23BA4"/>
    <w:rsid w:val="00B25037"/>
    <w:rsid w:val="00B26D56"/>
    <w:rsid w:val="00B31D57"/>
    <w:rsid w:val="00B34546"/>
    <w:rsid w:val="00B36351"/>
    <w:rsid w:val="00B366B7"/>
    <w:rsid w:val="00B37841"/>
    <w:rsid w:val="00B43EBF"/>
    <w:rsid w:val="00B44627"/>
    <w:rsid w:val="00B50C42"/>
    <w:rsid w:val="00B51397"/>
    <w:rsid w:val="00B63462"/>
    <w:rsid w:val="00B65E24"/>
    <w:rsid w:val="00B72B75"/>
    <w:rsid w:val="00B75FD4"/>
    <w:rsid w:val="00B82EB2"/>
    <w:rsid w:val="00B9309D"/>
    <w:rsid w:val="00BA30DF"/>
    <w:rsid w:val="00BA3743"/>
    <w:rsid w:val="00BA7F34"/>
    <w:rsid w:val="00BB603A"/>
    <w:rsid w:val="00BB66A7"/>
    <w:rsid w:val="00BC2F76"/>
    <w:rsid w:val="00BC4560"/>
    <w:rsid w:val="00BC79D5"/>
    <w:rsid w:val="00BD207B"/>
    <w:rsid w:val="00BD35D8"/>
    <w:rsid w:val="00BD5C6B"/>
    <w:rsid w:val="00BD6B1E"/>
    <w:rsid w:val="00BE3735"/>
    <w:rsid w:val="00BE4685"/>
    <w:rsid w:val="00BF060F"/>
    <w:rsid w:val="00C12311"/>
    <w:rsid w:val="00C31DEE"/>
    <w:rsid w:val="00C40FAE"/>
    <w:rsid w:val="00C426AE"/>
    <w:rsid w:val="00C42BAA"/>
    <w:rsid w:val="00C435B0"/>
    <w:rsid w:val="00C522F2"/>
    <w:rsid w:val="00C5690F"/>
    <w:rsid w:val="00C60D4B"/>
    <w:rsid w:val="00C62615"/>
    <w:rsid w:val="00C649F0"/>
    <w:rsid w:val="00C6680C"/>
    <w:rsid w:val="00C73B9D"/>
    <w:rsid w:val="00C774A1"/>
    <w:rsid w:val="00C82310"/>
    <w:rsid w:val="00C86A55"/>
    <w:rsid w:val="00C86F92"/>
    <w:rsid w:val="00C97706"/>
    <w:rsid w:val="00CA5454"/>
    <w:rsid w:val="00CA7BE6"/>
    <w:rsid w:val="00CB5357"/>
    <w:rsid w:val="00CB74C1"/>
    <w:rsid w:val="00CC18FA"/>
    <w:rsid w:val="00CC1FC3"/>
    <w:rsid w:val="00CC4576"/>
    <w:rsid w:val="00CC4F36"/>
    <w:rsid w:val="00CD449E"/>
    <w:rsid w:val="00CD4EE5"/>
    <w:rsid w:val="00CE03FF"/>
    <w:rsid w:val="00CE1760"/>
    <w:rsid w:val="00CE3C67"/>
    <w:rsid w:val="00CE407D"/>
    <w:rsid w:val="00CE40EE"/>
    <w:rsid w:val="00CE5F62"/>
    <w:rsid w:val="00CF0E5A"/>
    <w:rsid w:val="00CF56BC"/>
    <w:rsid w:val="00CF623B"/>
    <w:rsid w:val="00D02AF0"/>
    <w:rsid w:val="00D118DA"/>
    <w:rsid w:val="00D16321"/>
    <w:rsid w:val="00D17757"/>
    <w:rsid w:val="00D24A9C"/>
    <w:rsid w:val="00D26C5B"/>
    <w:rsid w:val="00D30795"/>
    <w:rsid w:val="00D32B91"/>
    <w:rsid w:val="00D35337"/>
    <w:rsid w:val="00D45E17"/>
    <w:rsid w:val="00D47788"/>
    <w:rsid w:val="00D4796F"/>
    <w:rsid w:val="00D539E4"/>
    <w:rsid w:val="00D61EED"/>
    <w:rsid w:val="00D62AF3"/>
    <w:rsid w:val="00D7044E"/>
    <w:rsid w:val="00D717E3"/>
    <w:rsid w:val="00D80391"/>
    <w:rsid w:val="00D841CE"/>
    <w:rsid w:val="00D854C6"/>
    <w:rsid w:val="00D86637"/>
    <w:rsid w:val="00D8797A"/>
    <w:rsid w:val="00D93112"/>
    <w:rsid w:val="00D945AD"/>
    <w:rsid w:val="00D962F3"/>
    <w:rsid w:val="00D964AC"/>
    <w:rsid w:val="00D97888"/>
    <w:rsid w:val="00D97BB8"/>
    <w:rsid w:val="00DA17D7"/>
    <w:rsid w:val="00DA71A9"/>
    <w:rsid w:val="00DB2935"/>
    <w:rsid w:val="00DB2937"/>
    <w:rsid w:val="00DB57B0"/>
    <w:rsid w:val="00DB5935"/>
    <w:rsid w:val="00DB6A25"/>
    <w:rsid w:val="00DB6BFA"/>
    <w:rsid w:val="00DB7F78"/>
    <w:rsid w:val="00DC2920"/>
    <w:rsid w:val="00DC2E1E"/>
    <w:rsid w:val="00DD0D30"/>
    <w:rsid w:val="00DD15A6"/>
    <w:rsid w:val="00DE1011"/>
    <w:rsid w:val="00DE1D27"/>
    <w:rsid w:val="00DF03D3"/>
    <w:rsid w:val="00DF319B"/>
    <w:rsid w:val="00DF3AF1"/>
    <w:rsid w:val="00DF43E0"/>
    <w:rsid w:val="00DF57EC"/>
    <w:rsid w:val="00DF73A6"/>
    <w:rsid w:val="00E102BA"/>
    <w:rsid w:val="00E14080"/>
    <w:rsid w:val="00E14C95"/>
    <w:rsid w:val="00E6019F"/>
    <w:rsid w:val="00E67271"/>
    <w:rsid w:val="00E67601"/>
    <w:rsid w:val="00E72723"/>
    <w:rsid w:val="00E77E67"/>
    <w:rsid w:val="00E81E14"/>
    <w:rsid w:val="00E81E9E"/>
    <w:rsid w:val="00E91FC7"/>
    <w:rsid w:val="00E927E6"/>
    <w:rsid w:val="00E93491"/>
    <w:rsid w:val="00E938FE"/>
    <w:rsid w:val="00E96CBA"/>
    <w:rsid w:val="00EA5B77"/>
    <w:rsid w:val="00EB2116"/>
    <w:rsid w:val="00EB4340"/>
    <w:rsid w:val="00EB4929"/>
    <w:rsid w:val="00EB51CB"/>
    <w:rsid w:val="00EC0515"/>
    <w:rsid w:val="00EC1F49"/>
    <w:rsid w:val="00EC3E87"/>
    <w:rsid w:val="00EC603E"/>
    <w:rsid w:val="00ED226F"/>
    <w:rsid w:val="00ED5259"/>
    <w:rsid w:val="00EE16D7"/>
    <w:rsid w:val="00EE24E8"/>
    <w:rsid w:val="00EE262F"/>
    <w:rsid w:val="00EE3FD1"/>
    <w:rsid w:val="00EF0D33"/>
    <w:rsid w:val="00EF0F65"/>
    <w:rsid w:val="00EF1BEC"/>
    <w:rsid w:val="00EF4EAC"/>
    <w:rsid w:val="00F06D74"/>
    <w:rsid w:val="00F07DC1"/>
    <w:rsid w:val="00F105E3"/>
    <w:rsid w:val="00F12567"/>
    <w:rsid w:val="00F12CF9"/>
    <w:rsid w:val="00F13FE6"/>
    <w:rsid w:val="00F1433E"/>
    <w:rsid w:val="00F16027"/>
    <w:rsid w:val="00F17157"/>
    <w:rsid w:val="00F2040F"/>
    <w:rsid w:val="00F209EA"/>
    <w:rsid w:val="00F238BC"/>
    <w:rsid w:val="00F25E23"/>
    <w:rsid w:val="00F305FF"/>
    <w:rsid w:val="00F32E12"/>
    <w:rsid w:val="00F3368B"/>
    <w:rsid w:val="00F35E17"/>
    <w:rsid w:val="00F3657B"/>
    <w:rsid w:val="00F3785B"/>
    <w:rsid w:val="00F408F4"/>
    <w:rsid w:val="00F4543D"/>
    <w:rsid w:val="00F47A5B"/>
    <w:rsid w:val="00F506C6"/>
    <w:rsid w:val="00F51AC3"/>
    <w:rsid w:val="00F52499"/>
    <w:rsid w:val="00F62E7C"/>
    <w:rsid w:val="00F64D30"/>
    <w:rsid w:val="00F65136"/>
    <w:rsid w:val="00F6544C"/>
    <w:rsid w:val="00F6734A"/>
    <w:rsid w:val="00F738E1"/>
    <w:rsid w:val="00F73D98"/>
    <w:rsid w:val="00F77C05"/>
    <w:rsid w:val="00F80A47"/>
    <w:rsid w:val="00F825C4"/>
    <w:rsid w:val="00F837F8"/>
    <w:rsid w:val="00F85022"/>
    <w:rsid w:val="00F85841"/>
    <w:rsid w:val="00F876DA"/>
    <w:rsid w:val="00F91125"/>
    <w:rsid w:val="00F93A39"/>
    <w:rsid w:val="00F9785F"/>
    <w:rsid w:val="00FA0A28"/>
    <w:rsid w:val="00FA6DA8"/>
    <w:rsid w:val="00FA7773"/>
    <w:rsid w:val="00FB038B"/>
    <w:rsid w:val="00FB40C2"/>
    <w:rsid w:val="00FC2660"/>
    <w:rsid w:val="00FD0D8D"/>
    <w:rsid w:val="00FD60DC"/>
    <w:rsid w:val="00FE2AE8"/>
    <w:rsid w:val="00FE5B67"/>
    <w:rsid w:val="00FF4ED5"/>
    <w:rsid w:val="00FF5574"/>
    <w:rsid w:val="6D2E5D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5B7FF3"/>
    <w:pPr>
      <w:ind w:rightChars="-51" w:right="-107"/>
      <w:jc w:val="both"/>
    </w:pPr>
    <w:rPr>
      <w:sz w:val="21"/>
      <w:szCs w:val="24"/>
    </w:rPr>
  </w:style>
  <w:style w:type="paragraph" w:styleId="12">
    <w:name w:val="heading 1"/>
    <w:basedOn w:val="aa"/>
    <w:next w:val="aa"/>
    <w:link w:val="1Char"/>
    <w:qFormat/>
    <w:rsid w:val="005B7FF3"/>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a"/>
    <w:next w:val="aa"/>
    <w:link w:val="2Char"/>
    <w:qFormat/>
    <w:rsid w:val="005B7FF3"/>
    <w:pPr>
      <w:keepNext/>
      <w:keepLines/>
      <w:widowControl w:val="0"/>
      <w:numPr>
        <w:ilvl w:val="1"/>
        <w:numId w:val="1"/>
      </w:numPr>
      <w:spacing w:before="120" w:after="120" w:line="360" w:lineRule="auto"/>
      <w:outlineLvl w:val="1"/>
    </w:pPr>
    <w:rPr>
      <w:rFonts w:ascii="Arial" w:eastAsia="黑体" w:hAnsi="Arial"/>
      <w:sz w:val="28"/>
      <w:szCs w:val="28"/>
    </w:rPr>
  </w:style>
  <w:style w:type="paragraph" w:styleId="3">
    <w:name w:val="heading 3"/>
    <w:basedOn w:val="aa"/>
    <w:next w:val="aa"/>
    <w:link w:val="3Char"/>
    <w:qFormat/>
    <w:rsid w:val="005B7FF3"/>
    <w:pPr>
      <w:keepNext/>
      <w:keepLines/>
      <w:numPr>
        <w:ilvl w:val="2"/>
        <w:numId w:val="1"/>
      </w:numPr>
      <w:spacing w:line="480" w:lineRule="auto"/>
      <w:outlineLvl w:val="2"/>
    </w:pPr>
    <w:rPr>
      <w:bCs/>
      <w:sz w:val="24"/>
    </w:rPr>
  </w:style>
  <w:style w:type="paragraph" w:styleId="4">
    <w:name w:val="heading 4"/>
    <w:basedOn w:val="aa"/>
    <w:next w:val="aa"/>
    <w:link w:val="4Char"/>
    <w:qFormat/>
    <w:rsid w:val="005B7FF3"/>
    <w:pPr>
      <w:keepNext/>
      <w:keepLines/>
      <w:widowControl w:val="0"/>
      <w:numPr>
        <w:ilvl w:val="3"/>
        <w:numId w:val="2"/>
      </w:numPr>
      <w:spacing w:before="260" w:after="260" w:line="360" w:lineRule="auto"/>
      <w:ind w:rightChars="0" w:right="0"/>
      <w:outlineLvl w:val="3"/>
    </w:pPr>
    <w:rPr>
      <w:sz w:val="24"/>
    </w:rPr>
  </w:style>
  <w:style w:type="paragraph" w:styleId="5">
    <w:name w:val="heading 5"/>
    <w:basedOn w:val="aa"/>
    <w:next w:val="aa"/>
    <w:link w:val="5Char"/>
    <w:qFormat/>
    <w:rsid w:val="005B7FF3"/>
    <w:pPr>
      <w:widowControl w:val="0"/>
      <w:numPr>
        <w:ilvl w:val="4"/>
        <w:numId w:val="1"/>
      </w:numPr>
      <w:outlineLvl w:val="4"/>
    </w:pPr>
    <w:rPr>
      <w:bCs/>
      <w:szCs w:val="21"/>
    </w:rPr>
  </w:style>
  <w:style w:type="paragraph" w:styleId="6">
    <w:name w:val="heading 6"/>
    <w:basedOn w:val="aa"/>
    <w:next w:val="aa"/>
    <w:link w:val="6Char"/>
    <w:qFormat/>
    <w:rsid w:val="005B7FF3"/>
    <w:pPr>
      <w:widowControl w:val="0"/>
      <w:numPr>
        <w:ilvl w:val="5"/>
        <w:numId w:val="1"/>
      </w:numPr>
      <w:outlineLvl w:val="5"/>
    </w:pPr>
  </w:style>
  <w:style w:type="paragraph" w:styleId="7">
    <w:name w:val="heading 7"/>
    <w:basedOn w:val="aa"/>
    <w:next w:val="aa"/>
    <w:link w:val="7Char"/>
    <w:qFormat/>
    <w:rsid w:val="005B7FF3"/>
    <w:pPr>
      <w:widowControl w:val="0"/>
      <w:numPr>
        <w:ilvl w:val="6"/>
        <w:numId w:val="1"/>
      </w:numPr>
      <w:spacing w:line="240" w:lineRule="atLeast"/>
      <w:outlineLvl w:val="6"/>
    </w:pPr>
    <w:rPr>
      <w:bCs/>
    </w:rPr>
  </w:style>
  <w:style w:type="paragraph" w:styleId="8">
    <w:name w:val="heading 8"/>
    <w:basedOn w:val="aa"/>
    <w:next w:val="aa"/>
    <w:link w:val="8Char"/>
    <w:qFormat/>
    <w:rsid w:val="005B7FF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a"/>
    <w:next w:val="aa"/>
    <w:link w:val="9Char"/>
    <w:qFormat/>
    <w:rsid w:val="005B7FF3"/>
    <w:pPr>
      <w:keepNext/>
      <w:keepLines/>
      <w:numPr>
        <w:ilvl w:val="8"/>
        <w:numId w:val="1"/>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Char">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ae"/>
    <w:rsid w:val="005B7FF3"/>
    <w:rPr>
      <w:sz w:val="21"/>
      <w:lang w:val="en-US" w:eastAsia="zh-CN"/>
    </w:rPr>
  </w:style>
  <w:style w:type="character" w:customStyle="1" w:styleId="Char0">
    <w:name w:val="批注主题 Char"/>
    <w:link w:val="af"/>
    <w:rsid w:val="005B7FF3"/>
    <w:rPr>
      <w:b/>
      <w:bCs/>
      <w:sz w:val="21"/>
      <w:szCs w:val="24"/>
    </w:rPr>
  </w:style>
  <w:style w:type="character" w:customStyle="1" w:styleId="Char1">
    <w:name w:val="正文体 Char"/>
    <w:basedOn w:val="Char2"/>
    <w:link w:val="af0"/>
    <w:rsid w:val="005B7FF3"/>
    <w:rPr>
      <w:sz w:val="21"/>
      <w:szCs w:val="21"/>
      <w:lang w:val="en-US" w:eastAsia="zh-CN"/>
    </w:rPr>
  </w:style>
  <w:style w:type="character" w:styleId="af1">
    <w:name w:val="page number"/>
    <w:basedOn w:val="ab"/>
    <w:rsid w:val="005B7FF3"/>
  </w:style>
  <w:style w:type="character" w:styleId="af2">
    <w:name w:val="annotation reference"/>
    <w:rsid w:val="005B7FF3"/>
    <w:rPr>
      <w:sz w:val="21"/>
      <w:szCs w:val="21"/>
    </w:rPr>
  </w:style>
  <w:style w:type="character" w:styleId="af3">
    <w:name w:val="Hyperlink"/>
    <w:uiPriority w:val="99"/>
    <w:rsid w:val="005B7FF3"/>
    <w:rPr>
      <w:color w:val="0000FF"/>
      <w:u w:val="single"/>
    </w:rPr>
  </w:style>
  <w:style w:type="character" w:customStyle="1" w:styleId="ISSChar">
    <w:name w:val="ISS正文样式 Char"/>
    <w:link w:val="ISS"/>
    <w:rsid w:val="005B7FF3"/>
    <w:rPr>
      <w:rFonts w:ascii="Calibri" w:hAnsi="Calibri"/>
      <w:kern w:val="2"/>
      <w:sz w:val="24"/>
      <w:szCs w:val="22"/>
    </w:rPr>
  </w:style>
  <w:style w:type="character" w:customStyle="1" w:styleId="Char3">
    <w:name w:val="标题 Char"/>
    <w:link w:val="af4"/>
    <w:uiPriority w:val="10"/>
    <w:rsid w:val="005B7FF3"/>
    <w:rPr>
      <w:rFonts w:ascii="Cambria" w:hAnsi="Cambria" w:cs="Times New Roman"/>
      <w:b/>
      <w:bCs/>
      <w:sz w:val="32"/>
      <w:szCs w:val="32"/>
    </w:rPr>
  </w:style>
  <w:style w:type="character" w:customStyle="1" w:styleId="Char2">
    <w:name w:val="正文缩进体 Char"/>
    <w:link w:val="af5"/>
    <w:rsid w:val="005B7FF3"/>
    <w:rPr>
      <w:sz w:val="21"/>
      <w:szCs w:val="21"/>
      <w:lang w:val="en-US" w:eastAsia="zh-CN"/>
    </w:rPr>
  </w:style>
  <w:style w:type="character" w:customStyle="1" w:styleId="fontstyle01">
    <w:name w:val="fontstyle01"/>
    <w:rsid w:val="005B7FF3"/>
    <w:rPr>
      <w:rFonts w:ascii="宋体" w:eastAsia="宋体" w:hAnsi="宋体" w:hint="eastAsia"/>
      <w:b w:val="0"/>
      <w:bCs w:val="0"/>
      <w:i w:val="0"/>
      <w:iCs w:val="0"/>
      <w:color w:val="000000"/>
      <w:sz w:val="22"/>
      <w:szCs w:val="22"/>
    </w:rPr>
  </w:style>
  <w:style w:type="character" w:customStyle="1" w:styleId="-3Char">
    <w:name w:val="浅色网格 - 强调文字颜色 3 Char"/>
    <w:link w:val="-31"/>
    <w:uiPriority w:val="34"/>
    <w:rsid w:val="005B7FF3"/>
    <w:rPr>
      <w:kern w:val="2"/>
      <w:sz w:val="21"/>
      <w:szCs w:val="24"/>
    </w:rPr>
  </w:style>
  <w:style w:type="character" w:customStyle="1" w:styleId="Char4">
    <w:name w:val="页眉 Char"/>
    <w:aliases w:val="封面页眉 Char"/>
    <w:link w:val="af6"/>
    <w:rsid w:val="005B7FF3"/>
    <w:rPr>
      <w:sz w:val="18"/>
      <w:szCs w:val="18"/>
    </w:rPr>
  </w:style>
  <w:style w:type="character" w:styleId="af7">
    <w:name w:val="FollowedHyperlink"/>
    <w:uiPriority w:val="99"/>
    <w:rsid w:val="005B7FF3"/>
    <w:rPr>
      <w:color w:val="800080"/>
      <w:u w:val="single"/>
    </w:rPr>
  </w:style>
  <w:style w:type="character" w:customStyle="1" w:styleId="Char5">
    <w:name w:val="批注文字 Char"/>
    <w:link w:val="af8"/>
    <w:rsid w:val="005B7FF3"/>
    <w:rPr>
      <w:sz w:val="21"/>
      <w:szCs w:val="24"/>
    </w:rPr>
  </w:style>
  <w:style w:type="character" w:customStyle="1" w:styleId="Char6">
    <w:name w:val="样式２ Char"/>
    <w:basedOn w:val="Char2"/>
    <w:link w:val="af9"/>
    <w:rsid w:val="005B7FF3"/>
    <w:rPr>
      <w:sz w:val="21"/>
      <w:szCs w:val="21"/>
      <w:lang w:val="en-US" w:eastAsia="zh-CN"/>
    </w:rPr>
  </w:style>
  <w:style w:type="character" w:customStyle="1" w:styleId="fontstyle21">
    <w:name w:val="fontstyle21"/>
    <w:rsid w:val="005B7FF3"/>
    <w:rPr>
      <w:rFonts w:ascii="B5+CAJ FNT00" w:hAnsi="B5+CAJ FNT00" w:hint="default"/>
      <w:b w:val="0"/>
      <w:bCs w:val="0"/>
      <w:i w:val="0"/>
      <w:iCs w:val="0"/>
      <w:color w:val="000000"/>
      <w:sz w:val="22"/>
      <w:szCs w:val="22"/>
    </w:rPr>
  </w:style>
  <w:style w:type="paragraph" w:customStyle="1" w:styleId="-31">
    <w:name w:val="浅色网格 - 强调文字颜色 31"/>
    <w:basedOn w:val="aa"/>
    <w:link w:val="-3Char"/>
    <w:uiPriority w:val="34"/>
    <w:qFormat/>
    <w:rsid w:val="005B7FF3"/>
    <w:pPr>
      <w:widowControl w:val="0"/>
      <w:spacing w:line="360" w:lineRule="auto"/>
      <w:ind w:rightChars="0" w:right="0" w:firstLineChars="200" w:firstLine="420"/>
    </w:pPr>
    <w:rPr>
      <w:kern w:val="2"/>
    </w:rPr>
  </w:style>
  <w:style w:type="paragraph" w:customStyle="1" w:styleId="af9">
    <w:name w:val="样式２"/>
    <w:basedOn w:val="af5"/>
    <w:link w:val="Char6"/>
    <w:qFormat/>
    <w:rsid w:val="005B7FF3"/>
  </w:style>
  <w:style w:type="paragraph" w:customStyle="1" w:styleId="afa">
    <w:name w:val="封面 公司英文名称"/>
    <w:basedOn w:val="aa"/>
    <w:next w:val="aa"/>
    <w:rsid w:val="005B7FF3"/>
    <w:pPr>
      <w:widowControl w:val="0"/>
      <w:spacing w:before="80" w:after="80"/>
      <w:ind w:leftChars="771" w:left="1619" w:right="1663"/>
      <w:jc w:val="distribute"/>
    </w:pPr>
    <w:rPr>
      <w:kern w:val="2"/>
      <w:sz w:val="24"/>
    </w:rPr>
  </w:style>
  <w:style w:type="paragraph" w:styleId="af4">
    <w:name w:val="Title"/>
    <w:basedOn w:val="aa"/>
    <w:next w:val="aa"/>
    <w:link w:val="Char3"/>
    <w:uiPriority w:val="10"/>
    <w:qFormat/>
    <w:rsid w:val="005B7FF3"/>
    <w:pPr>
      <w:spacing w:before="240" w:after="60"/>
      <w:jc w:val="center"/>
      <w:outlineLvl w:val="0"/>
    </w:pPr>
    <w:rPr>
      <w:rFonts w:ascii="Cambria" w:hAnsi="Cambria"/>
      <w:b/>
      <w:bCs/>
      <w:sz w:val="32"/>
      <w:szCs w:val="32"/>
    </w:rPr>
  </w:style>
  <w:style w:type="paragraph" w:styleId="20">
    <w:name w:val="toc 2"/>
    <w:basedOn w:val="aa"/>
    <w:next w:val="aa"/>
    <w:uiPriority w:val="39"/>
    <w:rsid w:val="005B7FF3"/>
    <w:pPr>
      <w:ind w:left="210"/>
      <w:jc w:val="left"/>
    </w:pPr>
    <w:rPr>
      <w:smallCaps/>
    </w:rPr>
  </w:style>
  <w:style w:type="paragraph" w:styleId="af6">
    <w:name w:val="header"/>
    <w:aliases w:val="封面页眉"/>
    <w:basedOn w:val="aa"/>
    <w:link w:val="Char4"/>
    <w:rsid w:val="005B7FF3"/>
    <w:pPr>
      <w:pBdr>
        <w:bottom w:val="single" w:sz="6" w:space="1" w:color="auto"/>
      </w:pBdr>
      <w:tabs>
        <w:tab w:val="center" w:pos="4153"/>
        <w:tab w:val="right" w:pos="8306"/>
      </w:tabs>
      <w:snapToGrid w:val="0"/>
      <w:jc w:val="center"/>
    </w:pPr>
    <w:rPr>
      <w:sz w:val="18"/>
      <w:szCs w:val="18"/>
    </w:rPr>
  </w:style>
  <w:style w:type="paragraph" w:styleId="af8">
    <w:name w:val="annotation text"/>
    <w:basedOn w:val="aa"/>
    <w:link w:val="Char5"/>
    <w:rsid w:val="005B7FF3"/>
    <w:pPr>
      <w:jc w:val="left"/>
    </w:pPr>
  </w:style>
  <w:style w:type="paragraph" w:customStyle="1" w:styleId="B">
    <w:name w:val="B表头样式"/>
    <w:next w:val="aa"/>
    <w:qFormat/>
    <w:rsid w:val="005B7FF3"/>
    <w:pPr>
      <w:jc w:val="center"/>
    </w:pPr>
    <w:rPr>
      <w:rFonts w:ascii="Calibri" w:eastAsia="黑体" w:hAnsi="Calibri"/>
      <w:b/>
      <w:kern w:val="2"/>
      <w:sz w:val="21"/>
      <w:szCs w:val="21"/>
    </w:rPr>
  </w:style>
  <w:style w:type="paragraph" w:customStyle="1" w:styleId="af0">
    <w:name w:val="正文体"/>
    <w:basedOn w:val="af5"/>
    <w:link w:val="Char1"/>
    <w:qFormat/>
    <w:rsid w:val="005B7FF3"/>
    <w:pPr>
      <w:ind w:firstLine="0"/>
    </w:pPr>
  </w:style>
  <w:style w:type="paragraph" w:styleId="TOC">
    <w:name w:val="TOC Heading"/>
    <w:basedOn w:val="12"/>
    <w:next w:val="aa"/>
    <w:uiPriority w:val="39"/>
    <w:qFormat/>
    <w:rsid w:val="005B7FF3"/>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styleId="13">
    <w:name w:val="toc 1"/>
    <w:basedOn w:val="aa"/>
    <w:next w:val="aa"/>
    <w:uiPriority w:val="39"/>
    <w:rsid w:val="005B7FF3"/>
    <w:pPr>
      <w:spacing w:before="120" w:after="120"/>
      <w:jc w:val="left"/>
    </w:pPr>
    <w:rPr>
      <w:b/>
      <w:bCs/>
      <w:caps/>
    </w:rPr>
  </w:style>
  <w:style w:type="paragraph" w:styleId="afb">
    <w:name w:val="Balloon Text"/>
    <w:basedOn w:val="aa"/>
    <w:link w:val="Char7"/>
    <w:rsid w:val="005B7FF3"/>
    <w:rPr>
      <w:sz w:val="18"/>
      <w:szCs w:val="18"/>
    </w:rPr>
  </w:style>
  <w:style w:type="paragraph" w:styleId="ae">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body text,首行缩进,正文缩进（首行缩进两字）,水上,水上软件,bt,正文双线,PI"/>
    <w:basedOn w:val="aa"/>
    <w:link w:val="Char"/>
    <w:qFormat/>
    <w:rsid w:val="005B7FF3"/>
    <w:pPr>
      <w:widowControl w:val="0"/>
      <w:adjustRightInd w:val="0"/>
      <w:spacing w:line="0" w:lineRule="atLeast"/>
      <w:ind w:firstLine="567"/>
      <w:jc w:val="left"/>
      <w:textAlignment w:val="baseline"/>
    </w:pPr>
    <w:rPr>
      <w:szCs w:val="20"/>
    </w:rPr>
  </w:style>
  <w:style w:type="paragraph" w:customStyle="1" w:styleId="ISS">
    <w:name w:val="ISS正文样式"/>
    <w:basedOn w:val="aa"/>
    <w:link w:val="ISSChar"/>
    <w:qFormat/>
    <w:rsid w:val="005B7FF3"/>
    <w:pPr>
      <w:widowControl w:val="0"/>
      <w:spacing w:line="360" w:lineRule="auto"/>
      <w:ind w:rightChars="0" w:right="0" w:firstLine="454"/>
    </w:pPr>
    <w:rPr>
      <w:rFonts w:ascii="Calibri" w:hAnsi="Calibri"/>
      <w:kern w:val="2"/>
      <w:sz w:val="24"/>
      <w:szCs w:val="22"/>
    </w:rPr>
  </w:style>
  <w:style w:type="paragraph" w:customStyle="1" w:styleId="afc">
    <w:name w:val="封面 公司中文名称"/>
    <w:basedOn w:val="aa"/>
    <w:rsid w:val="005B7FF3"/>
    <w:pPr>
      <w:widowControl w:val="0"/>
      <w:ind w:leftChars="771" w:left="1619" w:rightChars="800" w:right="1680"/>
      <w:jc w:val="distribute"/>
    </w:pPr>
    <w:rPr>
      <w:rFonts w:ascii="黑体" w:eastAsia="黑体" w:cs="宋体"/>
      <w:kern w:val="2"/>
      <w:sz w:val="30"/>
      <w:szCs w:val="20"/>
    </w:rPr>
  </w:style>
  <w:style w:type="paragraph" w:styleId="40">
    <w:name w:val="toc 4"/>
    <w:basedOn w:val="aa"/>
    <w:next w:val="aa"/>
    <w:uiPriority w:val="39"/>
    <w:rsid w:val="005B7FF3"/>
    <w:pPr>
      <w:ind w:left="630"/>
      <w:jc w:val="left"/>
    </w:pPr>
    <w:rPr>
      <w:szCs w:val="21"/>
    </w:rPr>
  </w:style>
  <w:style w:type="paragraph" w:styleId="30">
    <w:name w:val="toc 3"/>
    <w:basedOn w:val="aa"/>
    <w:next w:val="aa"/>
    <w:uiPriority w:val="39"/>
    <w:rsid w:val="005B7FF3"/>
    <w:pPr>
      <w:ind w:left="420"/>
      <w:jc w:val="left"/>
    </w:pPr>
    <w:rPr>
      <w:i/>
      <w:iCs/>
    </w:rPr>
  </w:style>
  <w:style w:type="paragraph" w:customStyle="1" w:styleId="af5">
    <w:name w:val="正文缩进体"/>
    <w:basedOn w:val="ae"/>
    <w:link w:val="Char2"/>
    <w:qFormat/>
    <w:rsid w:val="005B7FF3"/>
    <w:pPr>
      <w:spacing w:line="240" w:lineRule="auto"/>
      <w:ind w:firstLineChars="200" w:firstLine="420"/>
    </w:pPr>
    <w:rPr>
      <w:szCs w:val="21"/>
    </w:rPr>
  </w:style>
  <w:style w:type="paragraph" w:customStyle="1" w:styleId="afd">
    <w:name w:val="封面 时间"/>
    <w:basedOn w:val="aa"/>
    <w:rsid w:val="005B7FF3"/>
    <w:pPr>
      <w:widowControl w:val="0"/>
      <w:spacing w:beforeLines="50" w:afterLines="50"/>
      <w:jc w:val="center"/>
    </w:pPr>
    <w:rPr>
      <w:rFonts w:eastAsia="黑体"/>
      <w:kern w:val="2"/>
      <w:sz w:val="28"/>
    </w:rPr>
  </w:style>
  <w:style w:type="paragraph" w:customStyle="1" w:styleId="afe">
    <w:name w:val="封面 标题"/>
    <w:basedOn w:val="aa"/>
    <w:rsid w:val="005B7FF3"/>
    <w:pPr>
      <w:widowControl w:val="0"/>
      <w:spacing w:beforeLines="100" w:afterLines="100"/>
      <w:jc w:val="center"/>
    </w:pPr>
    <w:rPr>
      <w:rFonts w:eastAsia="黑体"/>
      <w:b/>
      <w:spacing w:val="40"/>
      <w:kern w:val="2"/>
      <w:sz w:val="72"/>
    </w:rPr>
  </w:style>
  <w:style w:type="paragraph" w:styleId="aff">
    <w:name w:val="footer"/>
    <w:basedOn w:val="aa"/>
    <w:link w:val="Char8"/>
    <w:uiPriority w:val="99"/>
    <w:rsid w:val="005B7FF3"/>
    <w:pPr>
      <w:tabs>
        <w:tab w:val="center" w:pos="4153"/>
        <w:tab w:val="right" w:pos="8306"/>
      </w:tabs>
      <w:snapToGrid w:val="0"/>
      <w:jc w:val="left"/>
    </w:pPr>
    <w:rPr>
      <w:sz w:val="18"/>
      <w:szCs w:val="18"/>
    </w:rPr>
  </w:style>
  <w:style w:type="paragraph" w:styleId="90">
    <w:name w:val="toc 9"/>
    <w:basedOn w:val="aa"/>
    <w:next w:val="aa"/>
    <w:uiPriority w:val="39"/>
    <w:rsid w:val="005B7FF3"/>
    <w:pPr>
      <w:ind w:left="1680"/>
      <w:jc w:val="left"/>
    </w:pPr>
    <w:rPr>
      <w:szCs w:val="21"/>
    </w:rPr>
  </w:style>
  <w:style w:type="paragraph" w:styleId="60">
    <w:name w:val="toc 6"/>
    <w:basedOn w:val="aa"/>
    <w:next w:val="aa"/>
    <w:uiPriority w:val="39"/>
    <w:rsid w:val="005B7FF3"/>
    <w:pPr>
      <w:ind w:left="1050"/>
      <w:jc w:val="left"/>
    </w:pPr>
    <w:rPr>
      <w:szCs w:val="21"/>
    </w:rPr>
  </w:style>
  <w:style w:type="paragraph" w:styleId="50">
    <w:name w:val="toc 5"/>
    <w:basedOn w:val="aa"/>
    <w:next w:val="aa"/>
    <w:uiPriority w:val="39"/>
    <w:rsid w:val="005B7FF3"/>
    <w:pPr>
      <w:ind w:left="840"/>
      <w:jc w:val="left"/>
    </w:pPr>
    <w:rPr>
      <w:szCs w:val="21"/>
    </w:rPr>
  </w:style>
  <w:style w:type="paragraph" w:styleId="aff0">
    <w:name w:val="Document Map"/>
    <w:basedOn w:val="aa"/>
    <w:link w:val="Char9"/>
    <w:rsid w:val="005B7FF3"/>
    <w:pPr>
      <w:shd w:val="clear" w:color="auto" w:fill="000080"/>
    </w:pPr>
  </w:style>
  <w:style w:type="paragraph" w:styleId="af">
    <w:name w:val="annotation subject"/>
    <w:basedOn w:val="af8"/>
    <w:next w:val="af8"/>
    <w:link w:val="Char0"/>
    <w:rsid w:val="005B7FF3"/>
    <w:rPr>
      <w:b/>
      <w:bCs/>
    </w:rPr>
  </w:style>
  <w:style w:type="paragraph" w:styleId="80">
    <w:name w:val="toc 8"/>
    <w:basedOn w:val="aa"/>
    <w:next w:val="aa"/>
    <w:uiPriority w:val="39"/>
    <w:rsid w:val="005B7FF3"/>
    <w:pPr>
      <w:ind w:left="1470"/>
      <w:jc w:val="left"/>
    </w:pPr>
    <w:rPr>
      <w:szCs w:val="21"/>
    </w:rPr>
  </w:style>
  <w:style w:type="paragraph" w:styleId="70">
    <w:name w:val="toc 7"/>
    <w:basedOn w:val="aa"/>
    <w:next w:val="aa"/>
    <w:uiPriority w:val="39"/>
    <w:rsid w:val="005B7FF3"/>
    <w:pPr>
      <w:ind w:left="1260"/>
      <w:jc w:val="left"/>
    </w:pPr>
    <w:rPr>
      <w:szCs w:val="21"/>
    </w:rPr>
  </w:style>
  <w:style w:type="paragraph" w:customStyle="1" w:styleId="B0">
    <w:name w:val="B表格正文"/>
    <w:next w:val="B"/>
    <w:qFormat/>
    <w:rsid w:val="005B7FF3"/>
    <w:rPr>
      <w:rFonts w:ascii="Calibri" w:eastAsia="黑体" w:hAnsi="Calibri"/>
      <w:kern w:val="2"/>
      <w:sz w:val="21"/>
      <w:szCs w:val="21"/>
    </w:rPr>
  </w:style>
  <w:style w:type="paragraph" w:customStyle="1" w:styleId="CharChar1CharChar1CharChar1">
    <w:name w:val="Char Char1 Char Char1 Char Char1"/>
    <w:basedOn w:val="aa"/>
    <w:rsid w:val="005B7FF3"/>
    <w:pPr>
      <w:widowControl w:val="0"/>
      <w:ind w:rightChars="0" w:right="0"/>
    </w:pPr>
    <w:rPr>
      <w:rFonts w:ascii="Tahoma" w:hAnsi="Tahoma"/>
      <w:kern w:val="2"/>
      <w:sz w:val="24"/>
    </w:rPr>
  </w:style>
  <w:style w:type="paragraph" w:customStyle="1" w:styleId="14">
    <w:name w:val="样式1"/>
    <w:basedOn w:val="3"/>
    <w:link w:val="1Char0"/>
    <w:qFormat/>
    <w:rsid w:val="005B7FF3"/>
    <w:pPr>
      <w:numPr>
        <w:ilvl w:val="0"/>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0"/>
    <w:rsid w:val="005B7FF3"/>
    <w:pPr>
      <w:widowControl w:val="0"/>
    </w:pPr>
    <w:rPr>
      <w:rFonts w:ascii="Tahoma" w:hAnsi="Tahoma"/>
      <w:kern w:val="2"/>
      <w:sz w:val="24"/>
    </w:rPr>
  </w:style>
  <w:style w:type="table" w:customStyle="1" w:styleId="15">
    <w:name w:val="网格型1"/>
    <w:basedOn w:val="ac"/>
    <w:next w:val="aff1"/>
    <w:uiPriority w:val="59"/>
    <w:rsid w:val="00277A2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Grid"/>
    <w:basedOn w:val="ac"/>
    <w:rsid w:val="00277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rmal (Web)"/>
    <w:basedOn w:val="aa"/>
    <w:uiPriority w:val="99"/>
    <w:unhideWhenUsed/>
    <w:rsid w:val="003A665B"/>
    <w:pPr>
      <w:spacing w:before="100" w:beforeAutospacing="1" w:after="100" w:afterAutospacing="1"/>
      <w:ind w:rightChars="0" w:right="0"/>
      <w:jc w:val="left"/>
    </w:pPr>
    <w:rPr>
      <w:rFonts w:ascii="宋体" w:hAnsi="宋体" w:cs="宋体"/>
      <w:sz w:val="24"/>
    </w:rPr>
  </w:style>
  <w:style w:type="paragraph" w:styleId="aff3">
    <w:name w:val="List Paragraph"/>
    <w:basedOn w:val="aa"/>
    <w:link w:val="Chara"/>
    <w:uiPriority w:val="34"/>
    <w:qFormat/>
    <w:rsid w:val="003A665B"/>
    <w:pPr>
      <w:ind w:firstLineChars="200" w:firstLine="420"/>
    </w:pPr>
  </w:style>
  <w:style w:type="paragraph" w:styleId="aff4">
    <w:name w:val="Revision"/>
    <w:hidden/>
    <w:uiPriority w:val="99"/>
    <w:unhideWhenUsed/>
    <w:rsid w:val="006B4A68"/>
    <w:rPr>
      <w:sz w:val="21"/>
      <w:szCs w:val="24"/>
    </w:rPr>
  </w:style>
  <w:style w:type="character" w:customStyle="1" w:styleId="1Char">
    <w:name w:val="标题 1 Char"/>
    <w:basedOn w:val="ab"/>
    <w:link w:val="12"/>
    <w:rsid w:val="00A37D4A"/>
    <w:rPr>
      <w:rFonts w:ascii="Arial" w:eastAsia="黑体" w:hAnsi="Arial"/>
      <w:kern w:val="44"/>
      <w:sz w:val="32"/>
      <w:szCs w:val="32"/>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b"/>
    <w:link w:val="2"/>
    <w:rsid w:val="00A37D4A"/>
    <w:rPr>
      <w:rFonts w:ascii="Arial" w:eastAsia="黑体" w:hAnsi="Arial"/>
      <w:sz w:val="28"/>
      <w:szCs w:val="28"/>
    </w:rPr>
  </w:style>
  <w:style w:type="character" w:customStyle="1" w:styleId="3Char">
    <w:name w:val="标题 3 Char"/>
    <w:basedOn w:val="ab"/>
    <w:link w:val="3"/>
    <w:rsid w:val="00A37D4A"/>
    <w:rPr>
      <w:bCs/>
      <w:sz w:val="24"/>
      <w:szCs w:val="24"/>
    </w:rPr>
  </w:style>
  <w:style w:type="character" w:customStyle="1" w:styleId="4Char">
    <w:name w:val="标题 4 Char"/>
    <w:basedOn w:val="ab"/>
    <w:link w:val="4"/>
    <w:rsid w:val="00A37D4A"/>
    <w:rPr>
      <w:sz w:val="24"/>
      <w:szCs w:val="24"/>
    </w:rPr>
  </w:style>
  <w:style w:type="character" w:customStyle="1" w:styleId="5Char">
    <w:name w:val="标题 5 Char"/>
    <w:basedOn w:val="ab"/>
    <w:link w:val="5"/>
    <w:rsid w:val="00A37D4A"/>
    <w:rPr>
      <w:bCs/>
      <w:sz w:val="21"/>
      <w:szCs w:val="21"/>
    </w:rPr>
  </w:style>
  <w:style w:type="character" w:customStyle="1" w:styleId="6Char">
    <w:name w:val="标题 6 Char"/>
    <w:basedOn w:val="ab"/>
    <w:link w:val="6"/>
    <w:rsid w:val="00A37D4A"/>
    <w:rPr>
      <w:sz w:val="21"/>
      <w:szCs w:val="24"/>
    </w:rPr>
  </w:style>
  <w:style w:type="character" w:customStyle="1" w:styleId="7Char">
    <w:name w:val="标题 7 Char"/>
    <w:basedOn w:val="ab"/>
    <w:link w:val="7"/>
    <w:rsid w:val="00A37D4A"/>
    <w:rPr>
      <w:bCs/>
      <w:sz w:val="21"/>
      <w:szCs w:val="24"/>
    </w:rPr>
  </w:style>
  <w:style w:type="character" w:customStyle="1" w:styleId="8Char">
    <w:name w:val="标题 8 Char"/>
    <w:basedOn w:val="ab"/>
    <w:link w:val="8"/>
    <w:rsid w:val="00A37D4A"/>
    <w:rPr>
      <w:rFonts w:ascii="Arial" w:eastAsia="黑体" w:hAnsi="Arial"/>
      <w:sz w:val="24"/>
      <w:szCs w:val="24"/>
    </w:rPr>
  </w:style>
  <w:style w:type="character" w:customStyle="1" w:styleId="9Char">
    <w:name w:val="标题 9 Char"/>
    <w:basedOn w:val="ab"/>
    <w:link w:val="9"/>
    <w:rsid w:val="00A37D4A"/>
    <w:rPr>
      <w:rFonts w:ascii="Arial" w:eastAsia="黑体" w:hAnsi="Arial"/>
      <w:sz w:val="21"/>
      <w:szCs w:val="21"/>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basedOn w:val="ab"/>
    <w:rsid w:val="00A37D4A"/>
    <w:rPr>
      <w:rFonts w:asciiTheme="majorHAnsi" w:eastAsiaTheme="majorEastAsia" w:hAnsiTheme="majorHAnsi" w:cstheme="majorBidi"/>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semiHidden/>
    <w:locked/>
    <w:rsid w:val="00A37D4A"/>
    <w:rPr>
      <w:rFonts w:ascii="仿宋_GB2312" w:eastAsia="仿宋_GB2312"/>
      <w:sz w:val="28"/>
    </w:rPr>
  </w:style>
  <w:style w:type="character" w:customStyle="1" w:styleId="Char11">
    <w:name w:val="页眉 Char1"/>
    <w:aliases w:val="封面页眉 Char1"/>
    <w:basedOn w:val="ab"/>
    <w:semiHidden/>
    <w:rsid w:val="00A37D4A"/>
    <w:rPr>
      <w:rFonts w:asciiTheme="minorHAnsi" w:eastAsia="仿宋_GB2312" w:hAnsiTheme="minorHAnsi" w:cstheme="minorBidi"/>
      <w:kern w:val="2"/>
      <w:sz w:val="18"/>
      <w:szCs w:val="18"/>
    </w:rPr>
  </w:style>
  <w:style w:type="character" w:customStyle="1" w:styleId="Char8">
    <w:name w:val="页脚 Char"/>
    <w:basedOn w:val="ab"/>
    <w:link w:val="aff"/>
    <w:uiPriority w:val="99"/>
    <w:rsid w:val="00A37D4A"/>
    <w:rPr>
      <w:sz w:val="18"/>
      <w:szCs w:val="18"/>
    </w:rPr>
  </w:style>
  <w:style w:type="paragraph" w:styleId="aff5">
    <w:name w:val="caption"/>
    <w:aliases w:val="信息主题,Caption Char,Caption Char Char Char,Caption Char Char1,Caption Char Char Char Char,Caption Char Char"/>
    <w:basedOn w:val="aa"/>
    <w:next w:val="aa"/>
    <w:link w:val="Charb"/>
    <w:unhideWhenUsed/>
    <w:qFormat/>
    <w:rsid w:val="00A37D4A"/>
    <w:pPr>
      <w:widowControl w:val="0"/>
      <w:spacing w:line="360" w:lineRule="auto"/>
      <w:ind w:left="200" w:rightChars="0" w:right="0" w:hangingChars="200" w:hanging="200"/>
    </w:pPr>
    <w:rPr>
      <w:rFonts w:asciiTheme="majorHAnsi" w:eastAsia="黑体" w:hAnsiTheme="majorHAnsi" w:cstheme="majorBidi"/>
      <w:kern w:val="2"/>
      <w:sz w:val="20"/>
      <w:szCs w:val="20"/>
    </w:rPr>
  </w:style>
  <w:style w:type="paragraph" w:styleId="a">
    <w:name w:val="List Bullet"/>
    <w:basedOn w:val="aa"/>
    <w:unhideWhenUsed/>
    <w:rsid w:val="00A37D4A"/>
    <w:pPr>
      <w:widowControl w:val="0"/>
      <w:numPr>
        <w:numId w:val="5"/>
      </w:numPr>
      <w:spacing w:line="360" w:lineRule="auto"/>
      <w:ind w:rightChars="0" w:right="0" w:hangingChars="200" w:hanging="200"/>
    </w:pPr>
    <w:rPr>
      <w:kern w:val="2"/>
      <w:sz w:val="28"/>
    </w:rPr>
  </w:style>
  <w:style w:type="paragraph" w:styleId="aff6">
    <w:name w:val="Body Text"/>
    <w:basedOn w:val="aa"/>
    <w:link w:val="Charc"/>
    <w:unhideWhenUsed/>
    <w:rsid w:val="00A37D4A"/>
    <w:pPr>
      <w:widowControl w:val="0"/>
      <w:spacing w:after="120" w:line="360" w:lineRule="auto"/>
      <w:ind w:left="200" w:rightChars="0" w:right="0" w:hangingChars="200" w:hanging="200"/>
    </w:pPr>
    <w:rPr>
      <w:rFonts w:asciiTheme="minorHAnsi" w:eastAsia="仿宋_GB2312" w:hAnsiTheme="minorHAnsi" w:cstheme="minorBidi"/>
      <w:kern w:val="2"/>
      <w:sz w:val="28"/>
      <w:szCs w:val="22"/>
    </w:rPr>
  </w:style>
  <w:style w:type="character" w:customStyle="1" w:styleId="Charc">
    <w:name w:val="正文文本 Char"/>
    <w:basedOn w:val="ab"/>
    <w:link w:val="aff6"/>
    <w:rsid w:val="00A37D4A"/>
    <w:rPr>
      <w:rFonts w:asciiTheme="minorHAnsi" w:eastAsia="仿宋_GB2312" w:hAnsiTheme="minorHAnsi" w:cstheme="minorBidi"/>
      <w:kern w:val="2"/>
      <w:sz w:val="28"/>
      <w:szCs w:val="22"/>
    </w:rPr>
  </w:style>
  <w:style w:type="paragraph" w:styleId="aff7">
    <w:name w:val="Body Text First Indent"/>
    <w:basedOn w:val="aff6"/>
    <w:link w:val="Chard"/>
    <w:unhideWhenUsed/>
    <w:rsid w:val="00A37D4A"/>
    <w:pPr>
      <w:ind w:firstLineChars="100" w:firstLine="420"/>
    </w:pPr>
  </w:style>
  <w:style w:type="character" w:customStyle="1" w:styleId="Chard">
    <w:name w:val="正文首行缩进 Char"/>
    <w:basedOn w:val="Charc"/>
    <w:link w:val="aff7"/>
    <w:rsid w:val="00A37D4A"/>
    <w:rPr>
      <w:rFonts w:asciiTheme="minorHAnsi" w:eastAsia="仿宋_GB2312" w:hAnsiTheme="minorHAnsi" w:cstheme="minorBidi"/>
      <w:kern w:val="2"/>
      <w:sz w:val="28"/>
      <w:szCs w:val="22"/>
    </w:rPr>
  </w:style>
  <w:style w:type="character" w:customStyle="1" w:styleId="Char9">
    <w:name w:val="文档结构图 Char"/>
    <w:basedOn w:val="ab"/>
    <w:link w:val="aff0"/>
    <w:uiPriority w:val="99"/>
    <w:semiHidden/>
    <w:rsid w:val="00A37D4A"/>
    <w:rPr>
      <w:sz w:val="21"/>
      <w:szCs w:val="24"/>
      <w:shd w:val="clear" w:color="auto" w:fill="000080"/>
    </w:rPr>
  </w:style>
  <w:style w:type="character" w:customStyle="1" w:styleId="Char7">
    <w:name w:val="批注框文本 Char"/>
    <w:basedOn w:val="ab"/>
    <w:link w:val="afb"/>
    <w:uiPriority w:val="99"/>
    <w:semiHidden/>
    <w:rsid w:val="00A37D4A"/>
    <w:rPr>
      <w:sz w:val="18"/>
      <w:szCs w:val="18"/>
    </w:rPr>
  </w:style>
  <w:style w:type="paragraph" w:styleId="aff8">
    <w:name w:val="No Spacing"/>
    <w:uiPriority w:val="1"/>
    <w:qFormat/>
    <w:rsid w:val="00A37D4A"/>
    <w:pPr>
      <w:widowControl w:val="0"/>
      <w:ind w:firstLineChars="200" w:firstLine="560"/>
      <w:jc w:val="both"/>
    </w:pPr>
    <w:rPr>
      <w:rFonts w:ascii="仿宋_GB2312" w:eastAsia="仿宋_GB2312" w:hAnsiTheme="minorHAnsi" w:cstheme="minorBidi"/>
      <w:kern w:val="2"/>
      <w:sz w:val="28"/>
      <w:szCs w:val="22"/>
    </w:rPr>
  </w:style>
  <w:style w:type="character" w:customStyle="1" w:styleId="Chara">
    <w:name w:val="列出段落 Char"/>
    <w:basedOn w:val="ab"/>
    <w:link w:val="aff3"/>
    <w:uiPriority w:val="34"/>
    <w:locked/>
    <w:rsid w:val="00A37D4A"/>
    <w:rPr>
      <w:sz w:val="21"/>
      <w:szCs w:val="24"/>
    </w:rPr>
  </w:style>
  <w:style w:type="paragraph" w:customStyle="1" w:styleId="aff9">
    <w:name w:val="缺省文本"/>
    <w:basedOn w:val="aa"/>
    <w:rsid w:val="00A37D4A"/>
    <w:pPr>
      <w:widowControl w:val="0"/>
      <w:autoSpaceDE w:val="0"/>
      <w:autoSpaceDN w:val="0"/>
      <w:adjustRightInd w:val="0"/>
      <w:spacing w:before="105" w:line="360" w:lineRule="auto"/>
      <w:ind w:left="200" w:rightChars="0" w:right="0" w:hangingChars="200" w:hanging="200"/>
      <w:jc w:val="left"/>
    </w:pPr>
    <w:rPr>
      <w:sz w:val="28"/>
      <w:szCs w:val="21"/>
    </w:rPr>
  </w:style>
  <w:style w:type="paragraph" w:customStyle="1" w:styleId="affa">
    <w:name w:val="表头样式"/>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b">
    <w:name w:val="表格列标题"/>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c">
    <w:name w:val="表格文本"/>
    <w:basedOn w:val="aa"/>
    <w:rsid w:val="00A37D4A"/>
    <w:pPr>
      <w:widowControl w:val="0"/>
      <w:tabs>
        <w:tab w:val="decimal" w:pos="0"/>
      </w:tabs>
      <w:autoSpaceDE w:val="0"/>
      <w:autoSpaceDN w:val="0"/>
      <w:adjustRightInd w:val="0"/>
      <w:spacing w:line="360" w:lineRule="auto"/>
      <w:ind w:left="200" w:rightChars="0" w:right="0" w:hangingChars="200" w:hanging="200"/>
      <w:jc w:val="left"/>
    </w:pPr>
    <w:rPr>
      <w:sz w:val="28"/>
      <w:szCs w:val="21"/>
    </w:rPr>
  </w:style>
  <w:style w:type="paragraph" w:customStyle="1" w:styleId="affd">
    <w:name w:val="表格首行"/>
    <w:basedOn w:val="aa"/>
    <w:rsid w:val="00A37D4A"/>
    <w:pPr>
      <w:widowControl w:val="0"/>
      <w:spacing w:line="360" w:lineRule="auto"/>
      <w:ind w:left="200" w:rightChars="0" w:right="0" w:hangingChars="200" w:hanging="200"/>
      <w:jc w:val="center"/>
    </w:pPr>
    <w:rPr>
      <w:rFonts w:ascii="宋体" w:hAnsi="宋体"/>
      <w:kern w:val="2"/>
      <w:sz w:val="28"/>
    </w:rPr>
  </w:style>
  <w:style w:type="paragraph" w:customStyle="1" w:styleId="a9">
    <w:name w:val="表格表头"/>
    <w:basedOn w:val="aa"/>
    <w:next w:val="ae"/>
    <w:rsid w:val="00A37D4A"/>
    <w:pPr>
      <w:widowControl w:val="0"/>
      <w:numPr>
        <w:numId w:val="6"/>
      </w:numPr>
      <w:spacing w:line="360" w:lineRule="auto"/>
      <w:ind w:rightChars="0" w:right="0" w:hangingChars="200" w:hanging="200"/>
      <w:jc w:val="center"/>
    </w:pPr>
    <w:rPr>
      <w:kern w:val="2"/>
      <w:sz w:val="28"/>
    </w:rPr>
  </w:style>
  <w:style w:type="paragraph" w:customStyle="1" w:styleId="affe">
    <w:name w:val="表格正文"/>
    <w:basedOn w:val="aa"/>
    <w:rsid w:val="00A37D4A"/>
    <w:pPr>
      <w:widowControl w:val="0"/>
      <w:snapToGrid w:val="0"/>
      <w:spacing w:line="300" w:lineRule="auto"/>
      <w:ind w:left="200" w:rightChars="0" w:right="0" w:hangingChars="200" w:hanging="200"/>
    </w:pPr>
    <w:rPr>
      <w:kern w:val="2"/>
      <w:sz w:val="28"/>
    </w:rPr>
  </w:style>
  <w:style w:type="character" w:customStyle="1" w:styleId="Chare">
    <w:name w:val="_正文段落 Char"/>
    <w:link w:val="afff"/>
    <w:locked/>
    <w:rsid w:val="00A37D4A"/>
    <w:rPr>
      <w:rFonts w:ascii="宋体" w:hAnsi="宋体"/>
      <w:sz w:val="28"/>
      <w:szCs w:val="24"/>
    </w:rPr>
  </w:style>
  <w:style w:type="paragraph" w:customStyle="1" w:styleId="afff">
    <w:name w:val="_正文段落"/>
    <w:basedOn w:val="aa"/>
    <w:link w:val="Chare"/>
    <w:qFormat/>
    <w:rsid w:val="00A37D4A"/>
    <w:pPr>
      <w:widowControl w:val="0"/>
      <w:spacing w:line="360" w:lineRule="auto"/>
      <w:ind w:left="200" w:rightChars="0" w:right="0" w:firstLineChars="200" w:firstLine="200"/>
    </w:pPr>
    <w:rPr>
      <w:rFonts w:ascii="宋体" w:hAnsi="宋体"/>
      <w:sz w:val="28"/>
    </w:rPr>
  </w:style>
  <w:style w:type="paragraph" w:customStyle="1" w:styleId="afff0">
    <w:name w:val="目录"/>
    <w:basedOn w:val="aa"/>
    <w:next w:val="ae"/>
    <w:rsid w:val="00A37D4A"/>
    <w:pPr>
      <w:widowControl w:val="0"/>
      <w:spacing w:line="360" w:lineRule="auto"/>
      <w:ind w:left="200" w:rightChars="0" w:right="0" w:hangingChars="200" w:hanging="200"/>
      <w:jc w:val="center"/>
    </w:pPr>
    <w:rPr>
      <w:rFonts w:ascii="Arial" w:eastAsia="黑体" w:hAnsi="Arial"/>
      <w:b/>
      <w:kern w:val="2"/>
      <w:sz w:val="32"/>
    </w:rPr>
  </w:style>
  <w:style w:type="paragraph" w:customStyle="1" w:styleId="Table">
    <w:name w:val="Table"/>
    <w:basedOn w:val="aa"/>
    <w:rsid w:val="00A37D4A"/>
    <w:pPr>
      <w:spacing w:before="40" w:after="40" w:line="360" w:lineRule="auto"/>
      <w:ind w:left="200" w:rightChars="0" w:right="0" w:hangingChars="200" w:hanging="200"/>
      <w:jc w:val="left"/>
    </w:pPr>
    <w:rPr>
      <w:rFonts w:ascii="Calibri" w:hAnsi="Calibri"/>
      <w:sz w:val="24"/>
      <w:lang w:eastAsia="en-US" w:bidi="en-US"/>
    </w:rPr>
  </w:style>
  <w:style w:type="character" w:customStyle="1" w:styleId="Charf">
    <w:name w:val="表格 雅黑 Char"/>
    <w:basedOn w:val="ab"/>
    <w:link w:val="afff1"/>
    <w:locked/>
    <w:rsid w:val="00A37D4A"/>
    <w:rPr>
      <w:rFonts w:eastAsiaTheme="majorEastAsia"/>
      <w:sz w:val="22"/>
      <w:szCs w:val="32"/>
    </w:rPr>
  </w:style>
  <w:style w:type="paragraph" w:customStyle="1" w:styleId="afff1">
    <w:name w:val="表格 雅黑"/>
    <w:basedOn w:val="aa"/>
    <w:link w:val="Charf"/>
    <w:qFormat/>
    <w:rsid w:val="00A37D4A"/>
    <w:pPr>
      <w:widowControl w:val="0"/>
      <w:spacing w:line="276" w:lineRule="auto"/>
      <w:ind w:rightChars="0" w:right="0"/>
      <w:jc w:val="center"/>
    </w:pPr>
    <w:rPr>
      <w:rFonts w:eastAsiaTheme="majorEastAsia"/>
      <w:sz w:val="22"/>
      <w:szCs w:val="32"/>
    </w:rPr>
  </w:style>
  <w:style w:type="character" w:customStyle="1" w:styleId="1Char0">
    <w:name w:val="样式1 Char"/>
    <w:basedOn w:val="ab"/>
    <w:link w:val="14"/>
    <w:locked/>
    <w:rsid w:val="00A37D4A"/>
    <w:rPr>
      <w:bCs/>
      <w:sz w:val="24"/>
      <w:szCs w:val="24"/>
    </w:rPr>
  </w:style>
  <w:style w:type="character" w:customStyle="1" w:styleId="2Char0">
    <w:name w:val="正文2 Char"/>
    <w:basedOn w:val="ab"/>
    <w:link w:val="22"/>
    <w:locked/>
    <w:rsid w:val="00A37D4A"/>
    <w:rPr>
      <w:rFonts w:eastAsia="仿宋_GB2312"/>
      <w:sz w:val="28"/>
      <w:szCs w:val="28"/>
    </w:rPr>
  </w:style>
  <w:style w:type="paragraph" w:customStyle="1" w:styleId="22">
    <w:name w:val="正文2"/>
    <w:basedOn w:val="aa"/>
    <w:link w:val="2Char0"/>
    <w:qFormat/>
    <w:rsid w:val="00A37D4A"/>
    <w:pPr>
      <w:widowControl w:val="0"/>
      <w:spacing w:line="360" w:lineRule="auto"/>
      <w:ind w:rightChars="0" w:right="0" w:firstLineChars="200" w:firstLine="560"/>
    </w:pPr>
    <w:rPr>
      <w:rFonts w:eastAsia="仿宋_GB2312"/>
      <w:sz w:val="28"/>
      <w:szCs w:val="28"/>
    </w:rPr>
  </w:style>
  <w:style w:type="paragraph" w:customStyle="1" w:styleId="11">
    <w:name w:val="1级目录"/>
    <w:basedOn w:val="aa"/>
    <w:qFormat/>
    <w:rsid w:val="00A37D4A"/>
    <w:pPr>
      <w:widowControl w:val="0"/>
      <w:numPr>
        <w:numId w:val="7"/>
      </w:numPr>
      <w:spacing w:line="360" w:lineRule="auto"/>
      <w:ind w:rightChars="0" w:right="0" w:firstLine="0"/>
      <w:jc w:val="left"/>
    </w:pPr>
    <w:rPr>
      <w:rFonts w:ascii="仿宋_GB2312" w:eastAsia="仿宋_GB2312" w:hAnsiTheme="minorHAnsi" w:cstheme="minorBidi"/>
      <w:kern w:val="2"/>
      <w:sz w:val="28"/>
      <w:szCs w:val="32"/>
    </w:rPr>
  </w:style>
  <w:style w:type="paragraph" w:customStyle="1" w:styleId="Andy4">
    <w:name w:val="Andy_4级目录"/>
    <w:basedOn w:val="aa"/>
    <w:qFormat/>
    <w:rsid w:val="00A37D4A"/>
    <w:pPr>
      <w:widowControl w:val="0"/>
      <w:numPr>
        <w:ilvl w:val="3"/>
        <w:numId w:val="7"/>
      </w:numPr>
      <w:spacing w:line="360" w:lineRule="auto"/>
      <w:ind w:rightChars="0" w:right="0" w:firstLine="0"/>
      <w:jc w:val="left"/>
    </w:pPr>
    <w:rPr>
      <w:rFonts w:ascii="仿宋_GB2312" w:eastAsia="仿宋_GB2312" w:hAnsiTheme="minorHAnsi" w:cstheme="minorBidi"/>
      <w:kern w:val="2"/>
      <w:sz w:val="28"/>
      <w:szCs w:val="32"/>
    </w:rPr>
  </w:style>
  <w:style w:type="character" w:customStyle="1" w:styleId="AndyChar">
    <w:name w:val="Andy Char"/>
    <w:link w:val="Andy"/>
    <w:locked/>
    <w:rsid w:val="00A37D4A"/>
    <w:rPr>
      <w:rFonts w:ascii="仿宋_GB2312" w:eastAsia="仿宋_GB2312" w:hAnsi="FangSong" w:cs="FangSong"/>
      <w:color w:val="000000"/>
      <w:sz w:val="28"/>
      <w:szCs w:val="28"/>
    </w:rPr>
  </w:style>
  <w:style w:type="paragraph" w:customStyle="1" w:styleId="Andy">
    <w:name w:val="Andy"/>
    <w:basedOn w:val="aa"/>
    <w:link w:val="AndyChar"/>
    <w:qFormat/>
    <w:rsid w:val="00A37D4A"/>
    <w:pPr>
      <w:widowControl w:val="0"/>
      <w:spacing w:line="360" w:lineRule="auto"/>
      <w:ind w:rightChars="0" w:right="0" w:firstLineChars="200" w:firstLine="560"/>
    </w:pPr>
    <w:rPr>
      <w:rFonts w:ascii="仿宋_GB2312" w:eastAsia="仿宋_GB2312" w:hAnsi="FangSong" w:cs="FangSong"/>
      <w:color w:val="000000"/>
      <w:sz w:val="28"/>
      <w:szCs w:val="28"/>
    </w:rPr>
  </w:style>
  <w:style w:type="paragraph" w:customStyle="1" w:styleId="16">
    <w:name w:val="封面标题1"/>
    <w:basedOn w:val="aa"/>
    <w:rsid w:val="00A37D4A"/>
    <w:pPr>
      <w:widowControl w:val="0"/>
      <w:ind w:rightChars="0" w:right="0"/>
      <w:jc w:val="center"/>
    </w:pPr>
    <w:rPr>
      <w:rFonts w:ascii="黑体" w:eastAsia="黑体"/>
      <w:kern w:val="2"/>
      <w:sz w:val="72"/>
      <w:szCs w:val="72"/>
    </w:rPr>
  </w:style>
  <w:style w:type="paragraph" w:customStyle="1" w:styleId="23">
    <w:name w:val="封面标题2"/>
    <w:basedOn w:val="aa"/>
    <w:rsid w:val="00A37D4A"/>
    <w:pPr>
      <w:widowControl w:val="0"/>
      <w:ind w:rightChars="0" w:right="0"/>
      <w:jc w:val="center"/>
    </w:pPr>
    <w:rPr>
      <w:rFonts w:ascii="黑体" w:eastAsia="黑体"/>
      <w:kern w:val="2"/>
      <w:sz w:val="36"/>
      <w:szCs w:val="36"/>
    </w:rPr>
  </w:style>
  <w:style w:type="paragraph" w:customStyle="1" w:styleId="afff2">
    <w:name w:val="正文居左"/>
    <w:basedOn w:val="aff6"/>
    <w:rsid w:val="00A37D4A"/>
    <w:pPr>
      <w:spacing w:after="0"/>
      <w:ind w:left="0" w:firstLineChars="0" w:firstLine="0"/>
    </w:pPr>
    <w:rPr>
      <w:rFonts w:ascii="Times New Roman" w:eastAsia="宋体" w:hAnsi="Times New Roman" w:cs="Times New Roman"/>
      <w:sz w:val="24"/>
      <w:szCs w:val="24"/>
    </w:rPr>
  </w:style>
  <w:style w:type="character" w:customStyle="1" w:styleId="andyChar0">
    <w:name w:val="andy Char"/>
    <w:link w:val="andy0"/>
    <w:locked/>
    <w:rsid w:val="00A37D4A"/>
    <w:rPr>
      <w:rFonts w:ascii="仿宋_GB2312" w:eastAsia="仿宋_GB2312"/>
      <w:sz w:val="28"/>
      <w:szCs w:val="28"/>
    </w:rPr>
  </w:style>
  <w:style w:type="paragraph" w:customStyle="1" w:styleId="andy0">
    <w:name w:val="andy"/>
    <w:basedOn w:val="aa"/>
    <w:link w:val="andyChar0"/>
    <w:rsid w:val="00A37D4A"/>
    <w:pPr>
      <w:widowControl w:val="0"/>
      <w:ind w:rightChars="0" w:right="0" w:firstLineChars="200" w:firstLine="560"/>
    </w:pPr>
    <w:rPr>
      <w:rFonts w:ascii="仿宋_GB2312" w:eastAsia="仿宋_GB2312"/>
      <w:sz w:val="28"/>
      <w:szCs w:val="28"/>
    </w:rPr>
  </w:style>
  <w:style w:type="character" w:customStyle="1" w:styleId="htmltxt1">
    <w:name w:val="html_txt1"/>
    <w:rsid w:val="00A37D4A"/>
    <w:rPr>
      <w:rFonts w:ascii="宋体" w:eastAsia="宋体" w:hAnsi="宋体" w:hint="eastAsia"/>
      <w:color w:val="000000"/>
      <w:kern w:val="2"/>
      <w:sz w:val="24"/>
      <w:szCs w:val="24"/>
      <w:lang w:val="en-US" w:eastAsia="zh-CN" w:bidi="ar-SA"/>
    </w:rPr>
  </w:style>
  <w:style w:type="table" w:customStyle="1" w:styleId="41">
    <w:name w:val="无格式表格 41"/>
    <w:basedOn w:val="ac"/>
    <w:uiPriority w:val="44"/>
    <w:rsid w:val="00A37D4A"/>
    <w:rPr>
      <w:rFonts w:asciiTheme="minorHAnsi" w:eastAsia="Times New Roman"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1">
    <w:name w:val="样式21"/>
    <w:uiPriority w:val="99"/>
    <w:rsid w:val="00A37D4A"/>
    <w:pPr>
      <w:numPr>
        <w:numId w:val="8"/>
      </w:numPr>
    </w:pPr>
  </w:style>
  <w:style w:type="character" w:customStyle="1" w:styleId="3Char1">
    <w:name w:val="标题 3 Char1"/>
    <w:rsid w:val="00F64D30"/>
    <w:rPr>
      <w:b/>
      <w:kern w:val="2"/>
      <w:sz w:val="32"/>
    </w:rPr>
  </w:style>
  <w:style w:type="character" w:customStyle="1" w:styleId="MyText1Char">
    <w:name w:val="MyText 1 Char"/>
    <w:link w:val="MyText1"/>
    <w:rsid w:val="00F64D30"/>
    <w:rPr>
      <w:rFonts w:ascii="宋体" w:hAnsi="宋体"/>
      <w:color w:val="000000"/>
      <w:kern w:val="2"/>
      <w:sz w:val="24"/>
    </w:rPr>
  </w:style>
  <w:style w:type="character" w:customStyle="1" w:styleId="myCharChar">
    <w:name w:val="my正文 Char Char"/>
    <w:link w:val="myChar"/>
    <w:rsid w:val="00F64D30"/>
    <w:rPr>
      <w:kern w:val="2"/>
      <w:sz w:val="24"/>
    </w:rPr>
  </w:style>
  <w:style w:type="character" w:customStyle="1" w:styleId="SZFCharChar">
    <w:name w:val="SZF项目图 Char Char"/>
    <w:link w:val="SZF0"/>
    <w:rsid w:val="00F64D30"/>
    <w:rPr>
      <w:rFonts w:ascii="楷体_GB2312" w:eastAsia="楷体_GB2312" w:hAnsi="华文细黑"/>
      <w:kern w:val="2"/>
      <w:sz w:val="21"/>
    </w:rPr>
  </w:style>
  <w:style w:type="character" w:styleId="afff3">
    <w:name w:val="Strong"/>
    <w:uiPriority w:val="22"/>
    <w:qFormat/>
    <w:rsid w:val="00F64D30"/>
    <w:rPr>
      <w:b/>
    </w:rPr>
  </w:style>
  <w:style w:type="character" w:customStyle="1" w:styleId="AltX2Char">
    <w:name w:val="Alt+X_首行空2 Char"/>
    <w:link w:val="AltX2"/>
    <w:rsid w:val="00F64D30"/>
    <w:rPr>
      <w:kern w:val="2"/>
      <w:sz w:val="24"/>
    </w:rPr>
  </w:style>
  <w:style w:type="character" w:customStyle="1" w:styleId="content1">
    <w:name w:val="content1"/>
    <w:rsid w:val="00F64D30"/>
    <w:rPr>
      <w:sz w:val="18"/>
    </w:rPr>
  </w:style>
  <w:style w:type="character" w:customStyle="1" w:styleId="SZFChar">
    <w:name w:val="SZF项目正文 Char"/>
    <w:link w:val="SZF1"/>
    <w:rsid w:val="00F64D30"/>
    <w:rPr>
      <w:rFonts w:ascii="宋体" w:hAnsi="宋体"/>
      <w:kern w:val="2"/>
      <w:sz w:val="24"/>
    </w:rPr>
  </w:style>
  <w:style w:type="character" w:customStyle="1" w:styleId="AltLChar">
    <w:name w:val="Alt+L表内文字（左对齐） Char"/>
    <w:link w:val="AltL"/>
    <w:rsid w:val="00F64D30"/>
    <w:rPr>
      <w:kern w:val="2"/>
      <w:sz w:val="21"/>
    </w:rPr>
  </w:style>
  <w:style w:type="character" w:customStyle="1" w:styleId="2CharCharCharCharChar">
    <w:name w:val="标题 2 Char Char Char Char Char"/>
    <w:rsid w:val="00F64D30"/>
    <w:rPr>
      <w:rFonts w:ascii="黑体" w:eastAsia="黑体" w:hAnsi="Arial"/>
      <w:kern w:val="2"/>
      <w:sz w:val="28"/>
      <w:lang w:val="en-US" w:eastAsia="zh-CN"/>
    </w:rPr>
  </w:style>
  <w:style w:type="character" w:customStyle="1" w:styleId="AltX2Char0">
    <w:name w:val="Alt+X_首行空2 + 加粗 Char"/>
    <w:link w:val="AltX20"/>
    <w:rsid w:val="00F64D30"/>
    <w:rPr>
      <w:b/>
      <w:kern w:val="2"/>
      <w:sz w:val="24"/>
    </w:rPr>
  </w:style>
  <w:style w:type="character" w:customStyle="1" w:styleId="body8pt">
    <w:name w:val="body8pt"/>
    <w:basedOn w:val="ab"/>
    <w:rsid w:val="00F64D30"/>
  </w:style>
  <w:style w:type="paragraph" w:customStyle="1" w:styleId="afff4">
    <w:rsid w:val="00F64D30"/>
    <w:pPr>
      <w:ind w:rightChars="-51" w:right="-107"/>
      <w:jc w:val="both"/>
    </w:pPr>
    <w:rPr>
      <w:sz w:val="21"/>
      <w:szCs w:val="24"/>
    </w:rPr>
  </w:style>
  <w:style w:type="character" w:customStyle="1" w:styleId="BECCChar">
    <w:name w:val="!BECC正文 Char"/>
    <w:link w:val="BECC"/>
    <w:rsid w:val="00F64D30"/>
    <w:rPr>
      <w:kern w:val="2"/>
      <w:sz w:val="24"/>
    </w:rPr>
  </w:style>
  <w:style w:type="character" w:customStyle="1" w:styleId="Charb">
    <w:name w:val="题注 Char"/>
    <w:aliases w:val="信息主题 Char,Caption Char Char2,Caption Char Char Char Char1,Caption Char Char1 Char,Caption Char Char Char Char Char,Caption Char Char Char1"/>
    <w:link w:val="aff5"/>
    <w:rsid w:val="00F64D30"/>
    <w:rPr>
      <w:rFonts w:asciiTheme="majorHAnsi" w:eastAsia="黑体" w:hAnsiTheme="majorHAnsi" w:cstheme="majorBidi"/>
      <w:kern w:val="2"/>
    </w:rPr>
  </w:style>
  <w:style w:type="character" w:customStyle="1" w:styleId="text1">
    <w:name w:val="text1"/>
    <w:basedOn w:val="ab"/>
    <w:rsid w:val="00F64D30"/>
  </w:style>
  <w:style w:type="character" w:styleId="afff5">
    <w:name w:val="footnote reference"/>
    <w:rsid w:val="00F64D30"/>
    <w:rPr>
      <w:rFonts w:eastAsia="宋体"/>
      <w:kern w:val="2"/>
      <w:sz w:val="24"/>
      <w:vertAlign w:val="superscript"/>
      <w:lang w:val="en-US" w:eastAsia="zh-CN"/>
    </w:rPr>
  </w:style>
  <w:style w:type="character" w:customStyle="1" w:styleId="myCharCharChar1">
    <w:name w:val="my正文 Char Char Char1"/>
    <w:link w:val="myCharChar1"/>
    <w:rsid w:val="00F64D30"/>
    <w:rPr>
      <w:kern w:val="2"/>
      <w:sz w:val="24"/>
    </w:rPr>
  </w:style>
  <w:style w:type="paragraph" w:customStyle="1" w:styleId="Style25">
    <w:name w:val="_Style 25"/>
    <w:basedOn w:val="aa"/>
    <w:next w:val="afff6"/>
    <w:rsid w:val="00F64D30"/>
    <w:pPr>
      <w:widowControl w:val="0"/>
      <w:ind w:rightChars="0" w:right="0"/>
    </w:pPr>
    <w:rPr>
      <w:rFonts w:ascii="Courier New" w:hAnsi="Courier New"/>
      <w:kern w:val="2"/>
      <w:szCs w:val="20"/>
    </w:rPr>
  </w:style>
  <w:style w:type="paragraph" w:styleId="24">
    <w:name w:val="Body Text 2"/>
    <w:basedOn w:val="aa"/>
    <w:link w:val="2Char2"/>
    <w:rsid w:val="00F64D30"/>
    <w:pPr>
      <w:widowControl w:val="0"/>
      <w:spacing w:after="120" w:line="480" w:lineRule="auto"/>
      <w:ind w:rightChars="0" w:right="0"/>
    </w:pPr>
    <w:rPr>
      <w:kern w:val="2"/>
      <w:szCs w:val="20"/>
    </w:rPr>
  </w:style>
  <w:style w:type="character" w:customStyle="1" w:styleId="2Char2">
    <w:name w:val="正文文本 2 Char"/>
    <w:basedOn w:val="ab"/>
    <w:link w:val="24"/>
    <w:rsid w:val="00F64D30"/>
    <w:rPr>
      <w:kern w:val="2"/>
      <w:sz w:val="21"/>
    </w:rPr>
  </w:style>
  <w:style w:type="paragraph" w:customStyle="1" w:styleId="AltB">
    <w:name w:val="Alt+B_表内文字（加粗居中）"/>
    <w:basedOn w:val="aa"/>
    <w:rsid w:val="00F64D30"/>
    <w:pPr>
      <w:widowControl w:val="0"/>
      <w:spacing w:line="300" w:lineRule="auto"/>
      <w:ind w:rightChars="0" w:right="0"/>
      <w:jc w:val="center"/>
    </w:pPr>
    <w:rPr>
      <w:rFonts w:ascii="宋体" w:hAnsi="宋体"/>
      <w:b/>
      <w:kern w:val="2"/>
      <w:szCs w:val="20"/>
    </w:rPr>
  </w:style>
  <w:style w:type="paragraph" w:styleId="25">
    <w:name w:val="List Bullet 2"/>
    <w:basedOn w:val="aa"/>
    <w:rsid w:val="00F64D30"/>
    <w:pPr>
      <w:widowControl w:val="0"/>
      <w:tabs>
        <w:tab w:val="left" w:pos="780"/>
      </w:tabs>
      <w:adjustRightInd w:val="0"/>
      <w:spacing w:line="312" w:lineRule="atLeast"/>
      <w:ind w:left="431" w:rightChars="0" w:right="0" w:hanging="431"/>
      <w:textAlignment w:val="baseline"/>
    </w:pPr>
    <w:rPr>
      <w:szCs w:val="20"/>
    </w:rPr>
  </w:style>
  <w:style w:type="paragraph" w:customStyle="1" w:styleId="my1">
    <w:name w:val="my（1）"/>
    <w:basedOn w:val="my"/>
    <w:rsid w:val="00F64D30"/>
    <w:pPr>
      <w:numPr>
        <w:numId w:val="2"/>
      </w:numPr>
      <w:tabs>
        <w:tab w:val="clear" w:pos="0"/>
        <w:tab w:val="left" w:pos="1335"/>
      </w:tabs>
      <w:spacing w:before="156" w:beforeAutospacing="0" w:after="156" w:afterAutospacing="0" w:line="240" w:lineRule="auto"/>
      <w:ind w:firstLineChars="0" w:firstLine="0"/>
    </w:pPr>
    <w:rPr>
      <w:rFonts w:ascii="Times New Roman" w:hAnsi="Times New Roman"/>
    </w:rPr>
  </w:style>
  <w:style w:type="paragraph" w:styleId="26">
    <w:name w:val="Body Text Indent 2"/>
    <w:basedOn w:val="aa"/>
    <w:link w:val="2Char3"/>
    <w:rsid w:val="00F64D30"/>
    <w:pPr>
      <w:widowControl w:val="0"/>
      <w:spacing w:after="120" w:line="480" w:lineRule="auto"/>
      <w:ind w:leftChars="200" w:left="420" w:rightChars="0" w:right="0"/>
    </w:pPr>
    <w:rPr>
      <w:kern w:val="2"/>
      <w:szCs w:val="20"/>
    </w:rPr>
  </w:style>
  <w:style w:type="character" w:customStyle="1" w:styleId="2Char3">
    <w:name w:val="正文文本缩进 2 Char"/>
    <w:basedOn w:val="ab"/>
    <w:link w:val="26"/>
    <w:rsid w:val="00F64D30"/>
    <w:rPr>
      <w:kern w:val="2"/>
      <w:sz w:val="21"/>
    </w:rPr>
  </w:style>
  <w:style w:type="paragraph" w:customStyle="1" w:styleId="afff7">
    <w:name w:val="样式 附件"/>
    <w:basedOn w:val="afff8"/>
    <w:next w:val="AltX2"/>
    <w:rsid w:val="00F64D30"/>
    <w:pPr>
      <w:spacing w:before="156" w:after="156"/>
    </w:pPr>
  </w:style>
  <w:style w:type="paragraph" w:customStyle="1" w:styleId="51">
    <w:name w:val="表格5号 宽行"/>
    <w:basedOn w:val="aa"/>
    <w:rsid w:val="00F64D30"/>
    <w:pPr>
      <w:widowControl w:val="0"/>
      <w:spacing w:line="360" w:lineRule="auto"/>
      <w:ind w:rightChars="0" w:right="0"/>
    </w:pPr>
    <w:rPr>
      <w:rFonts w:ascii="宋体" w:hAnsi="宋体"/>
      <w:kern w:val="2"/>
      <w:szCs w:val="20"/>
    </w:rPr>
  </w:style>
  <w:style w:type="paragraph" w:customStyle="1" w:styleId="afff9">
    <w:name w:val="图编号"/>
    <w:basedOn w:val="aa"/>
    <w:rsid w:val="00F64D30"/>
    <w:pPr>
      <w:widowControl w:val="0"/>
      <w:spacing w:line="350" w:lineRule="auto"/>
      <w:ind w:left="680" w:rightChars="0" w:right="0"/>
      <w:jc w:val="center"/>
    </w:pPr>
    <w:rPr>
      <w:rFonts w:ascii="宋体" w:hAnsi="Arial Unicode MS"/>
      <w:color w:val="000000"/>
      <w:szCs w:val="20"/>
      <w:lang w:val="zh-CN"/>
    </w:rPr>
  </w:style>
  <w:style w:type="paragraph" w:customStyle="1" w:styleId="a7">
    <w:name w:val="五级条标题"/>
    <w:basedOn w:val="a6"/>
    <w:next w:val="afffa"/>
    <w:rsid w:val="00F64D30"/>
    <w:pPr>
      <w:numPr>
        <w:ilvl w:val="6"/>
      </w:numPr>
      <w:outlineLvl w:val="6"/>
    </w:pPr>
  </w:style>
  <w:style w:type="paragraph" w:customStyle="1" w:styleId="BECC">
    <w:name w:val="!BECC正文"/>
    <w:basedOn w:val="aa"/>
    <w:link w:val="BECCChar"/>
    <w:rsid w:val="00F64D30"/>
    <w:pPr>
      <w:widowControl w:val="0"/>
      <w:tabs>
        <w:tab w:val="left" w:pos="0"/>
      </w:tabs>
      <w:spacing w:beforeLines="50" w:afterLines="50" w:line="360" w:lineRule="auto"/>
      <w:ind w:rightChars="0" w:right="0" w:firstLineChars="200" w:firstLine="200"/>
    </w:pPr>
    <w:rPr>
      <w:kern w:val="2"/>
      <w:sz w:val="24"/>
      <w:szCs w:val="20"/>
    </w:rPr>
  </w:style>
  <w:style w:type="paragraph" w:customStyle="1" w:styleId="Charf0">
    <w:name w:val="Char"/>
    <w:basedOn w:val="aa"/>
    <w:rsid w:val="00F64D30"/>
    <w:pPr>
      <w:widowControl w:val="0"/>
      <w:ind w:rightChars="0" w:right="0"/>
    </w:pPr>
    <w:rPr>
      <w:kern w:val="2"/>
      <w:sz w:val="24"/>
      <w:szCs w:val="20"/>
    </w:rPr>
  </w:style>
  <w:style w:type="paragraph" w:styleId="afffb">
    <w:name w:val="Body Text Indent"/>
    <w:basedOn w:val="aa"/>
    <w:link w:val="Charf1"/>
    <w:rsid w:val="00F64D30"/>
    <w:pPr>
      <w:widowControl w:val="0"/>
      <w:spacing w:after="120"/>
      <w:ind w:leftChars="200" w:left="420" w:rightChars="0" w:right="0"/>
    </w:pPr>
    <w:rPr>
      <w:kern w:val="2"/>
      <w:szCs w:val="20"/>
    </w:rPr>
  </w:style>
  <w:style w:type="character" w:customStyle="1" w:styleId="Charf1">
    <w:name w:val="正文文本缩进 Char"/>
    <w:basedOn w:val="ab"/>
    <w:link w:val="afffb"/>
    <w:rsid w:val="00F64D30"/>
    <w:rPr>
      <w:kern w:val="2"/>
      <w:sz w:val="21"/>
    </w:rPr>
  </w:style>
  <w:style w:type="paragraph" w:customStyle="1" w:styleId="afffc">
    <w:name w:val="样式 表题注+居中"/>
    <w:basedOn w:val="aff5"/>
    <w:rsid w:val="00F64D30"/>
    <w:pPr>
      <w:spacing w:line="240" w:lineRule="auto"/>
      <w:ind w:left="0" w:firstLineChars="0" w:firstLine="0"/>
      <w:jc w:val="center"/>
    </w:pPr>
    <w:rPr>
      <w:rFonts w:ascii="Arial" w:hAnsi="Arial" w:cs="Times New Roman"/>
      <w:sz w:val="21"/>
    </w:rPr>
  </w:style>
  <w:style w:type="paragraph" w:customStyle="1" w:styleId="afffd">
    <w:name w:val="正文（首行缩进）"/>
    <w:basedOn w:val="aa"/>
    <w:rsid w:val="00F64D30"/>
    <w:pPr>
      <w:widowControl w:val="0"/>
      <w:spacing w:line="360" w:lineRule="auto"/>
      <w:ind w:rightChars="0" w:right="210" w:firstLineChars="200" w:firstLine="480"/>
    </w:pPr>
    <w:rPr>
      <w:kern w:val="2"/>
      <w:sz w:val="24"/>
      <w:szCs w:val="20"/>
    </w:rPr>
  </w:style>
  <w:style w:type="paragraph" w:customStyle="1" w:styleId="xl79">
    <w:name w:val="xl7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8"/>
      <w:szCs w:val="20"/>
    </w:rPr>
  </w:style>
  <w:style w:type="paragraph" w:customStyle="1" w:styleId="31">
    <w:name w:val="样式3"/>
    <w:basedOn w:val="aa"/>
    <w:next w:val="ae"/>
    <w:rsid w:val="00F64D30"/>
    <w:pPr>
      <w:widowControl w:val="0"/>
      <w:spacing w:line="360" w:lineRule="auto"/>
      <w:ind w:rightChars="0" w:right="0" w:firstLineChars="200" w:firstLine="200"/>
    </w:pPr>
    <w:rPr>
      <w:kern w:val="2"/>
      <w:sz w:val="24"/>
      <w:szCs w:val="20"/>
    </w:rPr>
  </w:style>
  <w:style w:type="paragraph" w:customStyle="1" w:styleId="xl110">
    <w:name w:val="xl110"/>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SZF0">
    <w:name w:val="SZF项目图"/>
    <w:basedOn w:val="aa"/>
    <w:next w:val="SZF1"/>
    <w:link w:val="SZFCharChar"/>
    <w:rsid w:val="00F64D30"/>
    <w:pPr>
      <w:widowControl w:val="0"/>
      <w:spacing w:beforeLines="50" w:afterLines="50" w:line="360" w:lineRule="auto"/>
      <w:ind w:rightChars="0" w:right="0"/>
      <w:jc w:val="center"/>
    </w:pPr>
    <w:rPr>
      <w:rFonts w:ascii="楷体_GB2312" w:eastAsia="楷体_GB2312" w:hAnsi="华文细黑"/>
      <w:kern w:val="2"/>
      <w:szCs w:val="20"/>
    </w:rPr>
  </w:style>
  <w:style w:type="paragraph" w:customStyle="1" w:styleId="font5">
    <w:name w:val="font5"/>
    <w:basedOn w:val="aa"/>
    <w:rsid w:val="00F64D30"/>
    <w:pPr>
      <w:spacing w:before="100" w:beforeAutospacing="1" w:after="100" w:afterAutospacing="1"/>
      <w:ind w:rightChars="0" w:right="0"/>
      <w:jc w:val="left"/>
    </w:pPr>
    <w:rPr>
      <w:rFonts w:ascii="宋体" w:hAnsi="宋体"/>
      <w:b/>
      <w:sz w:val="18"/>
      <w:szCs w:val="20"/>
    </w:rPr>
  </w:style>
  <w:style w:type="paragraph" w:customStyle="1" w:styleId="font7">
    <w:name w:val="font7"/>
    <w:basedOn w:val="aa"/>
    <w:rsid w:val="00F64D30"/>
    <w:pPr>
      <w:spacing w:before="100" w:beforeAutospacing="1" w:after="100" w:afterAutospacing="1"/>
      <w:ind w:rightChars="0" w:right="0"/>
      <w:jc w:val="left"/>
    </w:pPr>
    <w:rPr>
      <w:rFonts w:ascii="宋体" w:hAnsi="宋体"/>
      <w:sz w:val="18"/>
      <w:szCs w:val="20"/>
    </w:rPr>
  </w:style>
  <w:style w:type="paragraph" w:customStyle="1" w:styleId="xl87">
    <w:name w:val="xl8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b/>
      <w:sz w:val="18"/>
      <w:szCs w:val="20"/>
    </w:rPr>
  </w:style>
  <w:style w:type="paragraph" w:customStyle="1" w:styleId="10">
    <w:name w:val="标题1"/>
    <w:basedOn w:val="12"/>
    <w:next w:val="AltX2"/>
    <w:rsid w:val="00F64D30"/>
    <w:pPr>
      <w:keepNext w:val="0"/>
      <w:keepLines w:val="0"/>
      <w:pageBreakBefore/>
      <w:numPr>
        <w:numId w:val="4"/>
      </w:numPr>
      <w:tabs>
        <w:tab w:val="left" w:pos="432"/>
      </w:tabs>
      <w:spacing w:before="240" w:after="240" w:line="300" w:lineRule="auto"/>
      <w:ind w:rightChars="0" w:right="0"/>
      <w:jc w:val="center"/>
    </w:pPr>
    <w:rPr>
      <w:rFonts w:ascii="Times New Roman" w:hAnsi="Times New Roman"/>
      <w:b/>
      <w:szCs w:val="20"/>
    </w:rPr>
  </w:style>
  <w:style w:type="paragraph" w:styleId="27">
    <w:name w:val="List Continue 2"/>
    <w:basedOn w:val="aa"/>
    <w:rsid w:val="00F64D30"/>
    <w:pPr>
      <w:widowControl w:val="0"/>
      <w:spacing w:after="120" w:line="480" w:lineRule="exact"/>
      <w:ind w:leftChars="400" w:left="840" w:rightChars="0" w:right="0" w:firstLineChars="200" w:firstLine="200"/>
    </w:pPr>
    <w:rPr>
      <w:kern w:val="2"/>
      <w:sz w:val="24"/>
      <w:szCs w:val="20"/>
    </w:rPr>
  </w:style>
  <w:style w:type="paragraph" w:customStyle="1" w:styleId="myCharChar1">
    <w:name w:val="my正文 Char Char1"/>
    <w:basedOn w:val="aa"/>
    <w:link w:val="myCharCharChar1"/>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3">
    <w:name w:val="xl73"/>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52">
    <w:name w:val="普通5号字"/>
    <w:basedOn w:val="aa"/>
    <w:rsid w:val="00F64D30"/>
    <w:pPr>
      <w:widowControl w:val="0"/>
      <w:autoSpaceDE w:val="0"/>
      <w:autoSpaceDN w:val="0"/>
      <w:adjustRightInd w:val="0"/>
      <w:spacing w:line="320" w:lineRule="atLeast"/>
      <w:ind w:rightChars="0" w:right="0"/>
      <w:jc w:val="center"/>
    </w:pPr>
    <w:rPr>
      <w:rFonts w:ascii="宋体" w:hAnsi="宋体"/>
      <w:kern w:val="2"/>
      <w:szCs w:val="20"/>
    </w:rPr>
  </w:style>
  <w:style w:type="paragraph" w:customStyle="1" w:styleId="a3">
    <w:name w:val="一级条标题"/>
    <w:basedOn w:val="a2"/>
    <w:next w:val="afffa"/>
    <w:rsid w:val="00F64D30"/>
    <w:pPr>
      <w:numPr>
        <w:ilvl w:val="2"/>
      </w:numPr>
      <w:spacing w:beforeLines="0" w:afterLines="0"/>
      <w:outlineLvl w:val="2"/>
    </w:pPr>
  </w:style>
  <w:style w:type="paragraph" w:customStyle="1" w:styleId="xl72">
    <w:name w:val="xl72"/>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xl107">
    <w:name w:val="xl10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6"/>
      <w:szCs w:val="20"/>
    </w:rPr>
  </w:style>
  <w:style w:type="paragraph" w:customStyle="1" w:styleId="font6">
    <w:name w:val="font6"/>
    <w:basedOn w:val="aa"/>
    <w:rsid w:val="00F64D30"/>
    <w:pPr>
      <w:spacing w:before="100" w:beforeAutospacing="1" w:after="100" w:afterAutospacing="1"/>
      <w:ind w:rightChars="0" w:right="0"/>
      <w:jc w:val="left"/>
    </w:pPr>
    <w:rPr>
      <w:b/>
      <w:sz w:val="18"/>
      <w:szCs w:val="20"/>
    </w:rPr>
  </w:style>
  <w:style w:type="paragraph" w:customStyle="1" w:styleId="My0">
    <w:name w:val="My正文"/>
    <w:basedOn w:val="aa"/>
    <w:rsid w:val="00F64D30"/>
    <w:pPr>
      <w:widowControl w:val="0"/>
      <w:adjustRightInd w:val="0"/>
      <w:spacing w:line="300" w:lineRule="auto"/>
      <w:ind w:rightChars="0" w:right="0" w:firstLine="567"/>
      <w:jc w:val="left"/>
      <w:textAlignment w:val="baseline"/>
    </w:pPr>
    <w:rPr>
      <w:rFonts w:ascii="Arial" w:hAnsi="Arial"/>
      <w:sz w:val="24"/>
      <w:szCs w:val="20"/>
    </w:rPr>
  </w:style>
  <w:style w:type="paragraph" w:customStyle="1" w:styleId="xl75">
    <w:name w:val="xl7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17">
    <w:name w:val="日期1"/>
    <w:basedOn w:val="aa"/>
    <w:next w:val="aa"/>
    <w:rsid w:val="00F64D30"/>
    <w:pPr>
      <w:widowControl w:val="0"/>
      <w:adjustRightInd w:val="0"/>
      <w:spacing w:line="312" w:lineRule="atLeast"/>
      <w:ind w:rightChars="0" w:right="0"/>
      <w:textAlignment w:val="baseline"/>
    </w:pPr>
    <w:rPr>
      <w:sz w:val="24"/>
      <w:szCs w:val="20"/>
    </w:rPr>
  </w:style>
  <w:style w:type="paragraph" w:customStyle="1" w:styleId="AltX2">
    <w:name w:val="Alt+X_首行空2"/>
    <w:basedOn w:val="aa"/>
    <w:link w:val="AltX2Char"/>
    <w:rsid w:val="00F64D30"/>
    <w:pPr>
      <w:widowControl w:val="0"/>
      <w:spacing w:line="360" w:lineRule="auto"/>
      <w:ind w:rightChars="0" w:right="0" w:firstLineChars="200" w:firstLine="480"/>
    </w:pPr>
    <w:rPr>
      <w:kern w:val="2"/>
      <w:sz w:val="24"/>
      <w:szCs w:val="20"/>
    </w:rPr>
  </w:style>
  <w:style w:type="paragraph" w:customStyle="1" w:styleId="42">
    <w:name w:val="样式4"/>
    <w:basedOn w:val="4"/>
    <w:rsid w:val="00F64D30"/>
    <w:pPr>
      <w:keepLines w:val="0"/>
      <w:numPr>
        <w:ilvl w:val="0"/>
        <w:numId w:val="0"/>
      </w:numPr>
      <w:tabs>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a"/>
    <w:link w:val="myCharChar"/>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1">
    <w:name w:val="xl71"/>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08566">
    <w:name w:val="样式 首行缩进:  0.85 厘米 段前: 6 磅 段后: 6 磅"/>
    <w:basedOn w:val="My0"/>
    <w:rsid w:val="00F64D3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styleId="HTML">
    <w:name w:val="HTML Preformatted"/>
    <w:basedOn w:val="aa"/>
    <w:link w:val="HTMLChar"/>
    <w:rsid w:val="00F64D30"/>
    <w:pPr>
      <w:widowControl w:val="0"/>
      <w:ind w:rightChars="0" w:right="0"/>
    </w:pPr>
    <w:rPr>
      <w:rFonts w:ascii="Courier New" w:hAnsi="Courier New"/>
      <w:kern w:val="2"/>
      <w:sz w:val="20"/>
      <w:szCs w:val="20"/>
    </w:rPr>
  </w:style>
  <w:style w:type="character" w:customStyle="1" w:styleId="HTMLChar">
    <w:name w:val="HTML 预设格式 Char"/>
    <w:basedOn w:val="ab"/>
    <w:link w:val="HTML"/>
    <w:rsid w:val="00F64D30"/>
    <w:rPr>
      <w:rFonts w:ascii="Courier New" w:hAnsi="Courier New"/>
      <w:kern w:val="2"/>
    </w:rPr>
  </w:style>
  <w:style w:type="paragraph" w:customStyle="1" w:styleId="a2">
    <w:name w:val="章标题"/>
    <w:next w:val="afffa"/>
    <w:rsid w:val="00F64D30"/>
    <w:pPr>
      <w:numPr>
        <w:ilvl w:val="1"/>
        <w:numId w:val="3"/>
      </w:numPr>
      <w:spacing w:beforeLines="50" w:afterLines="50"/>
      <w:jc w:val="both"/>
      <w:outlineLvl w:val="1"/>
    </w:pPr>
    <w:rPr>
      <w:rFonts w:ascii="黑体" w:eastAsia="黑体"/>
      <w:sz w:val="21"/>
    </w:rPr>
  </w:style>
  <w:style w:type="paragraph" w:customStyle="1" w:styleId="afffe">
    <w:name w:val="封面（项目名称）"/>
    <w:basedOn w:val="aa"/>
    <w:rsid w:val="00F64D30"/>
    <w:pPr>
      <w:widowControl w:val="0"/>
      <w:spacing w:beforeLines="50" w:afterLines="50" w:line="300" w:lineRule="auto"/>
      <w:ind w:rightChars="0" w:right="0"/>
      <w:jc w:val="center"/>
    </w:pPr>
    <w:rPr>
      <w:rFonts w:eastAsia="黑体"/>
      <w:b/>
      <w:kern w:val="2"/>
      <w:sz w:val="48"/>
      <w:szCs w:val="20"/>
    </w:rPr>
  </w:style>
  <w:style w:type="paragraph" w:customStyle="1" w:styleId="xl88">
    <w:name w:val="xl8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my10">
    <w:name w:val="!my（1）"/>
    <w:rsid w:val="00F64D30"/>
    <w:pPr>
      <w:tabs>
        <w:tab w:val="left" w:pos="1335"/>
      </w:tabs>
      <w:spacing w:beforeLines="50" w:afterLines="50" w:line="360" w:lineRule="auto"/>
      <w:ind w:left="1335" w:hanging="855"/>
    </w:pPr>
    <w:rPr>
      <w:kern w:val="2"/>
      <w:sz w:val="24"/>
    </w:rPr>
  </w:style>
  <w:style w:type="paragraph" w:styleId="affff">
    <w:name w:val="Date"/>
    <w:basedOn w:val="aa"/>
    <w:next w:val="aa"/>
    <w:link w:val="Charf2"/>
    <w:rsid w:val="00F64D30"/>
    <w:pPr>
      <w:widowControl w:val="0"/>
      <w:spacing w:before="60" w:after="60"/>
      <w:ind w:rightChars="0" w:right="0"/>
    </w:pPr>
    <w:rPr>
      <w:rFonts w:ascii="宋体"/>
      <w:kern w:val="2"/>
      <w:sz w:val="24"/>
      <w:szCs w:val="20"/>
    </w:rPr>
  </w:style>
  <w:style w:type="character" w:customStyle="1" w:styleId="Charf2">
    <w:name w:val="日期 Char"/>
    <w:basedOn w:val="ab"/>
    <w:link w:val="affff"/>
    <w:rsid w:val="00F64D30"/>
    <w:rPr>
      <w:rFonts w:ascii="宋体"/>
      <w:kern w:val="2"/>
      <w:sz w:val="24"/>
    </w:rPr>
  </w:style>
  <w:style w:type="paragraph" w:styleId="32">
    <w:name w:val="List 3"/>
    <w:basedOn w:val="aa"/>
    <w:rsid w:val="00F64D30"/>
    <w:pPr>
      <w:widowControl w:val="0"/>
      <w:spacing w:line="480" w:lineRule="exact"/>
      <w:ind w:leftChars="400" w:left="100" w:rightChars="0" w:right="0" w:hangingChars="200" w:hanging="200"/>
    </w:pPr>
    <w:rPr>
      <w:kern w:val="2"/>
      <w:sz w:val="24"/>
      <w:szCs w:val="20"/>
    </w:rPr>
  </w:style>
  <w:style w:type="paragraph" w:customStyle="1" w:styleId="afff8">
    <w:name w:val="附件"/>
    <w:basedOn w:val="afff0"/>
    <w:rsid w:val="00F64D30"/>
    <w:pPr>
      <w:pageBreakBefore/>
      <w:spacing w:before="50" w:after="50" w:line="300" w:lineRule="auto"/>
      <w:ind w:left="0" w:firstLineChars="0" w:firstLine="0"/>
      <w:jc w:val="both"/>
    </w:pPr>
    <w:rPr>
      <w:rFonts w:ascii="宋体" w:eastAsia="宋体" w:hAnsi="宋体"/>
      <w:szCs w:val="20"/>
    </w:rPr>
  </w:style>
  <w:style w:type="paragraph" w:customStyle="1" w:styleId="affff0">
    <w:name w:val="封面（文件编号、版本号、密级）"/>
    <w:basedOn w:val="aa"/>
    <w:rsid w:val="00F64D30"/>
    <w:pPr>
      <w:widowControl w:val="0"/>
      <w:spacing w:line="300" w:lineRule="auto"/>
      <w:ind w:rightChars="0" w:right="0"/>
    </w:pPr>
    <w:rPr>
      <w:rFonts w:eastAsia="黑体"/>
      <w:b/>
      <w:kern w:val="2"/>
      <w:sz w:val="32"/>
      <w:szCs w:val="20"/>
    </w:rPr>
  </w:style>
  <w:style w:type="paragraph" w:customStyle="1" w:styleId="xl92">
    <w:name w:val="xl9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xl77">
    <w:name w:val="xl77"/>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5">
    <w:name w:val="三级条标题"/>
    <w:basedOn w:val="a4"/>
    <w:next w:val="afffa"/>
    <w:rsid w:val="00F64D30"/>
    <w:pPr>
      <w:numPr>
        <w:ilvl w:val="4"/>
      </w:numPr>
      <w:outlineLvl w:val="4"/>
    </w:pPr>
  </w:style>
  <w:style w:type="paragraph" w:customStyle="1" w:styleId="xl111">
    <w:name w:val="xl111"/>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xl101">
    <w:name w:val="xl10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sz w:val="18"/>
      <w:szCs w:val="20"/>
    </w:rPr>
  </w:style>
  <w:style w:type="paragraph" w:customStyle="1" w:styleId="xl104">
    <w:name w:val="xl10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109">
    <w:name w:val="xl10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textAlignment w:val="bottom"/>
    </w:pPr>
    <w:rPr>
      <w:rFonts w:ascii="宋体" w:hAnsi="宋体"/>
      <w:sz w:val="18"/>
      <w:szCs w:val="20"/>
    </w:rPr>
  </w:style>
  <w:style w:type="paragraph" w:customStyle="1" w:styleId="AltX20">
    <w:name w:val="Alt+X_首行空2 + 加粗"/>
    <w:basedOn w:val="AltX2"/>
    <w:next w:val="AltX2"/>
    <w:link w:val="AltX2Char0"/>
    <w:rsid w:val="00F64D30"/>
    <w:pPr>
      <w:ind w:firstLine="482"/>
    </w:pPr>
    <w:rPr>
      <w:b/>
    </w:rPr>
  </w:style>
  <w:style w:type="paragraph" w:customStyle="1" w:styleId="affff1">
    <w:name w:val="样式 图题注 + 居中"/>
    <w:basedOn w:val="aff5"/>
    <w:rsid w:val="00F64D30"/>
    <w:pPr>
      <w:spacing w:line="240" w:lineRule="auto"/>
      <w:ind w:left="0" w:firstLineChars="0" w:firstLine="0"/>
      <w:jc w:val="center"/>
    </w:pPr>
    <w:rPr>
      <w:rFonts w:ascii="Arial" w:hAnsi="Arial" w:cs="Times New Roman"/>
      <w:sz w:val="21"/>
    </w:rPr>
  </w:style>
  <w:style w:type="paragraph" w:customStyle="1" w:styleId="SZF1">
    <w:name w:val="SZF项目正文"/>
    <w:basedOn w:val="aa"/>
    <w:link w:val="SZFChar"/>
    <w:rsid w:val="00F64D30"/>
    <w:pPr>
      <w:widowControl w:val="0"/>
      <w:spacing w:line="300" w:lineRule="auto"/>
      <w:ind w:rightChars="0" w:right="0" w:firstLineChars="200" w:firstLine="480"/>
    </w:pPr>
    <w:rPr>
      <w:rFonts w:ascii="宋体" w:hAnsi="宋体"/>
      <w:kern w:val="2"/>
      <w:sz w:val="24"/>
      <w:szCs w:val="20"/>
    </w:rPr>
  </w:style>
  <w:style w:type="paragraph" w:customStyle="1" w:styleId="ctrlq">
    <w:name w:val="ctrl+q_（１）多级项目符号"/>
    <w:basedOn w:val="aa"/>
    <w:rsid w:val="00F64D30"/>
    <w:pPr>
      <w:widowControl w:val="0"/>
      <w:tabs>
        <w:tab w:val="num" w:pos="748"/>
        <w:tab w:val="left" w:pos="845"/>
      </w:tabs>
      <w:spacing w:line="300" w:lineRule="auto"/>
      <w:ind w:left="748" w:rightChars="0" w:right="0" w:hanging="374"/>
    </w:pPr>
    <w:rPr>
      <w:kern w:val="2"/>
      <w:sz w:val="24"/>
      <w:szCs w:val="20"/>
    </w:rPr>
  </w:style>
  <w:style w:type="paragraph" w:customStyle="1" w:styleId="xl98">
    <w:name w:val="xl9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103">
    <w:name w:val="xl103"/>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xl100">
    <w:name w:val="xl10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83">
    <w:name w:val="xl8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MyText1">
    <w:name w:val="MyText 1"/>
    <w:basedOn w:val="aa"/>
    <w:link w:val="MyText1Char"/>
    <w:rsid w:val="00F64D30"/>
    <w:pPr>
      <w:widowControl w:val="0"/>
      <w:tabs>
        <w:tab w:val="left" w:pos="8280"/>
      </w:tabs>
      <w:autoSpaceDE w:val="0"/>
      <w:autoSpaceDN w:val="0"/>
      <w:spacing w:before="216"/>
      <w:ind w:rightChars="0" w:right="0" w:firstLineChars="200" w:firstLine="480"/>
    </w:pPr>
    <w:rPr>
      <w:rFonts w:ascii="宋体" w:hAnsi="宋体"/>
      <w:color w:val="000000"/>
      <w:kern w:val="2"/>
      <w:sz w:val="24"/>
      <w:szCs w:val="20"/>
    </w:rPr>
  </w:style>
  <w:style w:type="paragraph" w:customStyle="1" w:styleId="xl69">
    <w:name w:val="xl69"/>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customStyle="1" w:styleId="xl84">
    <w:name w:val="xl84"/>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sz w:val="18"/>
      <w:szCs w:val="20"/>
    </w:rPr>
  </w:style>
  <w:style w:type="paragraph" w:customStyle="1" w:styleId="Char1CharCharCharCharCharCharCharCharChar1">
    <w:name w:val="Char1 Char Char Char Char Char Char Char Char Char1"/>
    <w:basedOn w:val="aa"/>
    <w:rsid w:val="00F64D30"/>
    <w:pPr>
      <w:widowControl w:val="0"/>
      <w:ind w:leftChars="100" w:left="100" w:rightChars="100" w:right="0"/>
    </w:pPr>
    <w:rPr>
      <w:rFonts w:ascii="Tahoma" w:hAnsi="Tahoma"/>
      <w:kern w:val="2"/>
      <w:sz w:val="24"/>
      <w:szCs w:val="20"/>
    </w:rPr>
  </w:style>
  <w:style w:type="paragraph" w:customStyle="1" w:styleId="affff2">
    <w:name w:val="注："/>
    <w:next w:val="aa"/>
    <w:rsid w:val="00F64D30"/>
    <w:pPr>
      <w:widowControl w:val="0"/>
      <w:tabs>
        <w:tab w:val="num" w:pos="840"/>
      </w:tabs>
      <w:autoSpaceDE w:val="0"/>
      <w:autoSpaceDN w:val="0"/>
      <w:ind w:left="840" w:hanging="420"/>
      <w:jc w:val="both"/>
    </w:pPr>
    <w:rPr>
      <w:rFonts w:ascii="宋体"/>
      <w:sz w:val="18"/>
    </w:rPr>
  </w:style>
  <w:style w:type="paragraph" w:customStyle="1" w:styleId="affff3">
    <w:name w:val="打勾重点"/>
    <w:basedOn w:val="aa"/>
    <w:rsid w:val="00F64D30"/>
    <w:pPr>
      <w:widowControl w:val="0"/>
      <w:tabs>
        <w:tab w:val="left" w:pos="883"/>
      </w:tabs>
      <w:spacing w:beforeLines="50" w:afterLines="50" w:line="360" w:lineRule="auto"/>
      <w:ind w:left="425" w:rightChars="0" w:right="300" w:hanging="425"/>
    </w:pPr>
    <w:rPr>
      <w:rFonts w:ascii="仿宋_GB2312" w:eastAsia="仿宋_GB2312"/>
      <w:kern w:val="2"/>
      <w:sz w:val="24"/>
      <w:szCs w:val="20"/>
    </w:rPr>
  </w:style>
  <w:style w:type="paragraph" w:customStyle="1" w:styleId="xl113">
    <w:name w:val="xl11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20"/>
      <w:szCs w:val="20"/>
    </w:rPr>
  </w:style>
  <w:style w:type="paragraph" w:customStyle="1" w:styleId="xl89">
    <w:name w:val="xl8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a8">
    <w:name w:val="第一章"/>
    <w:basedOn w:val="12"/>
    <w:rsid w:val="00F64D30"/>
    <w:pPr>
      <w:numPr>
        <w:numId w:val="8"/>
      </w:numPr>
      <w:spacing w:before="340" w:after="330" w:line="576" w:lineRule="auto"/>
      <w:ind w:rightChars="0" w:right="0"/>
      <w:jc w:val="center"/>
    </w:pPr>
    <w:rPr>
      <w:rFonts w:ascii="Times New Roman" w:eastAsia="宋体" w:hAnsi="Times New Roman"/>
      <w:b/>
      <w:sz w:val="44"/>
      <w:szCs w:val="20"/>
    </w:rPr>
  </w:style>
  <w:style w:type="paragraph" w:customStyle="1" w:styleId="my">
    <w:name w:val="my正文"/>
    <w:basedOn w:val="aa"/>
    <w:rsid w:val="00F64D30"/>
    <w:pPr>
      <w:widowControl w:val="0"/>
      <w:tabs>
        <w:tab w:val="left" w:pos="0"/>
      </w:tabs>
      <w:spacing w:before="100" w:beforeAutospacing="1" w:after="100" w:afterAutospacing="1" w:line="360" w:lineRule="auto"/>
      <w:ind w:rightChars="0" w:right="0" w:firstLineChars="200" w:firstLine="480"/>
    </w:pPr>
    <w:rPr>
      <w:rFonts w:ascii="宋体" w:hAnsi="宋体"/>
      <w:kern w:val="2"/>
      <w:sz w:val="24"/>
      <w:szCs w:val="20"/>
    </w:rPr>
  </w:style>
  <w:style w:type="paragraph" w:customStyle="1" w:styleId="affff4">
    <w:name w:val="正文无缩进"/>
    <w:basedOn w:val="aa"/>
    <w:rsid w:val="00F64D30"/>
    <w:pPr>
      <w:widowControl w:val="0"/>
      <w:adjustRightInd w:val="0"/>
      <w:spacing w:line="300" w:lineRule="auto"/>
      <w:ind w:rightChars="0" w:right="0"/>
      <w:textAlignment w:val="baseline"/>
    </w:pPr>
    <w:rPr>
      <w:szCs w:val="20"/>
    </w:rPr>
  </w:style>
  <w:style w:type="paragraph" w:customStyle="1" w:styleId="affff5">
    <w:name w:val="封面（文件名称）"/>
    <w:basedOn w:val="aa"/>
    <w:rsid w:val="00F64D30"/>
    <w:pPr>
      <w:widowControl w:val="0"/>
      <w:spacing w:line="300" w:lineRule="auto"/>
      <w:ind w:rightChars="0" w:right="0"/>
      <w:jc w:val="center"/>
    </w:pPr>
    <w:rPr>
      <w:rFonts w:eastAsia="黑体"/>
      <w:b/>
      <w:kern w:val="2"/>
      <w:sz w:val="60"/>
      <w:szCs w:val="20"/>
    </w:rPr>
  </w:style>
  <w:style w:type="paragraph" w:customStyle="1" w:styleId="CharChar1Char">
    <w:name w:val="Char Char1 Char"/>
    <w:basedOn w:val="aa"/>
    <w:rsid w:val="00F64D30"/>
    <w:pPr>
      <w:widowControl w:val="0"/>
      <w:ind w:rightChars="0" w:right="0"/>
    </w:pPr>
    <w:rPr>
      <w:kern w:val="2"/>
      <w:szCs w:val="20"/>
    </w:rPr>
  </w:style>
  <w:style w:type="paragraph" w:customStyle="1" w:styleId="53">
    <w:name w:val="5号"/>
    <w:rsid w:val="00F64D30"/>
    <w:rPr>
      <w:sz w:val="21"/>
    </w:rPr>
  </w:style>
  <w:style w:type="paragraph" w:customStyle="1" w:styleId="affff6">
    <w:name w:val="表格样式"/>
    <w:basedOn w:val="aa"/>
    <w:rsid w:val="00F64D30"/>
    <w:pPr>
      <w:widowControl w:val="0"/>
      <w:ind w:rightChars="0" w:right="0"/>
    </w:pPr>
    <w:rPr>
      <w:rFonts w:eastAsia="幼圆"/>
      <w:kern w:val="2"/>
      <w:szCs w:val="20"/>
    </w:rPr>
  </w:style>
  <w:style w:type="paragraph" w:customStyle="1" w:styleId="xl78">
    <w:name w:val="xl7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xl97">
    <w:name w:val="xl9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b/>
      <w:sz w:val="18"/>
      <w:szCs w:val="20"/>
    </w:rPr>
  </w:style>
  <w:style w:type="paragraph" w:customStyle="1" w:styleId="xl90">
    <w:name w:val="xl9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81">
    <w:name w:val="xl8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7">
    <w:name w:val="表格文字"/>
    <w:basedOn w:val="aa"/>
    <w:rsid w:val="00F64D30"/>
    <w:pPr>
      <w:widowControl w:val="0"/>
      <w:ind w:rightChars="0" w:right="0"/>
    </w:pPr>
    <w:rPr>
      <w:rFonts w:ascii="宋体" w:hAnsi="宋体"/>
      <w:kern w:val="2"/>
      <w:szCs w:val="20"/>
    </w:rPr>
  </w:style>
  <w:style w:type="paragraph" w:customStyle="1" w:styleId="xl96">
    <w:name w:val="xl9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b/>
      <w:sz w:val="18"/>
      <w:szCs w:val="20"/>
    </w:rPr>
  </w:style>
  <w:style w:type="paragraph" w:customStyle="1" w:styleId="xl106">
    <w:name w:val="xl10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76">
    <w:name w:val="xl7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styleId="afff6">
    <w:name w:val="Plain Text"/>
    <w:basedOn w:val="aa"/>
    <w:link w:val="Charf3"/>
    <w:rsid w:val="00F64D30"/>
    <w:pPr>
      <w:widowControl w:val="0"/>
      <w:ind w:rightChars="0" w:right="0"/>
    </w:pPr>
    <w:rPr>
      <w:rFonts w:ascii="宋体" w:hAnsi="Courier New"/>
      <w:kern w:val="2"/>
      <w:szCs w:val="20"/>
    </w:rPr>
  </w:style>
  <w:style w:type="character" w:customStyle="1" w:styleId="Charf3">
    <w:name w:val="纯文本 Char"/>
    <w:basedOn w:val="ab"/>
    <w:link w:val="afff6"/>
    <w:rsid w:val="00F64D30"/>
    <w:rPr>
      <w:rFonts w:ascii="宋体" w:hAnsi="Courier New"/>
      <w:kern w:val="2"/>
      <w:sz w:val="21"/>
    </w:rPr>
  </w:style>
  <w:style w:type="paragraph" w:customStyle="1" w:styleId="Char1CharCharChar">
    <w:name w:val="Char1 Char Char Char"/>
    <w:basedOn w:val="aa"/>
    <w:rsid w:val="00F64D30"/>
    <w:pPr>
      <w:widowControl w:val="0"/>
      <w:ind w:rightChars="0" w:right="0"/>
    </w:pPr>
    <w:rPr>
      <w:rFonts w:ascii="Tahoma" w:hAnsi="Tahoma"/>
      <w:kern w:val="2"/>
      <w:sz w:val="24"/>
      <w:szCs w:val="20"/>
    </w:rPr>
  </w:style>
  <w:style w:type="paragraph" w:customStyle="1" w:styleId="xl80">
    <w:name w:val="xl8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4">
    <w:name w:val="二级条标题"/>
    <w:basedOn w:val="a3"/>
    <w:next w:val="afffa"/>
    <w:rsid w:val="00F64D30"/>
    <w:pPr>
      <w:numPr>
        <w:ilvl w:val="3"/>
      </w:numPr>
      <w:outlineLvl w:val="3"/>
    </w:pPr>
  </w:style>
  <w:style w:type="paragraph" w:customStyle="1" w:styleId="CharCharCharCharCharCharCharChar">
    <w:name w:val="Char Char Char Char Char Char Char Char"/>
    <w:basedOn w:val="aa"/>
    <w:rsid w:val="00F64D30"/>
    <w:pPr>
      <w:ind w:left="402" w:rightChars="0" w:right="0"/>
    </w:pPr>
    <w:rPr>
      <w:rFonts w:ascii="Tahoma" w:hAnsi="Tahoma"/>
      <w:kern w:val="2"/>
      <w:szCs w:val="20"/>
    </w:rPr>
  </w:style>
  <w:style w:type="paragraph" w:customStyle="1" w:styleId="xl108">
    <w:name w:val="xl108"/>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a1">
    <w:name w:val="前言、引言标题"/>
    <w:next w:val="aa"/>
    <w:rsid w:val="00F64D30"/>
    <w:pPr>
      <w:numPr>
        <w:numId w:val="3"/>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a"/>
    <w:rsid w:val="00F64D30"/>
    <w:pPr>
      <w:widowControl w:val="0"/>
      <w:ind w:rightChars="0" w:right="0"/>
    </w:pPr>
    <w:rPr>
      <w:rFonts w:ascii="Tahoma" w:hAnsi="Tahoma"/>
      <w:kern w:val="2"/>
      <w:szCs w:val="20"/>
    </w:rPr>
  </w:style>
  <w:style w:type="paragraph" w:customStyle="1" w:styleId="Charf4">
    <w:name w:val="Char"/>
    <w:basedOn w:val="aa"/>
    <w:rsid w:val="00F64D30"/>
    <w:pPr>
      <w:spacing w:after="160" w:line="240" w:lineRule="exact"/>
      <w:ind w:rightChars="0" w:right="0"/>
      <w:jc w:val="left"/>
    </w:pPr>
    <w:rPr>
      <w:rFonts w:ascii="Verdana" w:eastAsia="仿宋_GB2312" w:hAnsi="Verdana"/>
      <w:sz w:val="20"/>
      <w:szCs w:val="20"/>
      <w:lang w:eastAsia="en-US"/>
    </w:rPr>
  </w:style>
  <w:style w:type="paragraph" w:customStyle="1" w:styleId="xl95">
    <w:name w:val="xl9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content">
    <w:name w:val="content"/>
    <w:basedOn w:val="aa"/>
    <w:rsid w:val="00F64D30"/>
    <w:pPr>
      <w:spacing w:before="100" w:beforeAutospacing="1" w:after="100" w:afterAutospacing="1"/>
      <w:ind w:rightChars="0" w:right="0"/>
      <w:jc w:val="left"/>
    </w:pPr>
    <w:rPr>
      <w:rFonts w:ascii="宋体" w:hAnsi="宋体"/>
      <w:color w:val="000000"/>
      <w:sz w:val="18"/>
      <w:szCs w:val="20"/>
    </w:rPr>
  </w:style>
  <w:style w:type="paragraph" w:styleId="33">
    <w:name w:val="Body Text Indent 3"/>
    <w:basedOn w:val="aa"/>
    <w:link w:val="3Char0"/>
    <w:rsid w:val="00F64D30"/>
    <w:pPr>
      <w:widowControl w:val="0"/>
      <w:spacing w:line="360" w:lineRule="auto"/>
      <w:ind w:rightChars="0" w:right="0" w:firstLine="420"/>
    </w:pPr>
    <w:rPr>
      <w:rFonts w:ascii="宋体"/>
      <w:kern w:val="2"/>
      <w:sz w:val="24"/>
      <w:szCs w:val="20"/>
    </w:rPr>
  </w:style>
  <w:style w:type="character" w:customStyle="1" w:styleId="3Char0">
    <w:name w:val="正文文本缩进 3 Char"/>
    <w:basedOn w:val="ab"/>
    <w:link w:val="33"/>
    <w:rsid w:val="00F64D30"/>
    <w:rPr>
      <w:rFonts w:ascii="宋体"/>
      <w:kern w:val="2"/>
      <w:sz w:val="24"/>
    </w:rPr>
  </w:style>
  <w:style w:type="paragraph" w:customStyle="1" w:styleId="CharCharCharChar3CharCharChar1CharCharCharChar">
    <w:name w:val="Char Char Char Char3 Char Char Char1 Char Char Char Char"/>
    <w:basedOn w:val="aa"/>
    <w:rsid w:val="00F64D30"/>
    <w:pPr>
      <w:widowControl w:val="0"/>
      <w:ind w:rightChars="0" w:right="0"/>
    </w:pPr>
    <w:rPr>
      <w:rFonts w:ascii="Tahoma" w:hAnsi="Tahoma"/>
      <w:kern w:val="2"/>
      <w:szCs w:val="20"/>
    </w:rPr>
  </w:style>
  <w:style w:type="paragraph" w:customStyle="1" w:styleId="xl85">
    <w:name w:val="xl85"/>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myCharCharChar">
    <w:name w:val="my正文 Char Char Char"/>
    <w:basedOn w:val="aa"/>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a0">
    <w:name w:val="数字重点"/>
    <w:basedOn w:val="aa"/>
    <w:rsid w:val="00F64D30"/>
    <w:pPr>
      <w:widowControl w:val="0"/>
      <w:numPr>
        <w:numId w:val="9"/>
      </w:numPr>
      <w:tabs>
        <w:tab w:val="left" w:pos="900"/>
      </w:tabs>
      <w:spacing w:beforeLines="50" w:afterLines="50" w:line="360" w:lineRule="auto"/>
      <w:ind w:rightChars="0" w:right="300"/>
    </w:pPr>
    <w:rPr>
      <w:rFonts w:ascii="仿宋_GB2312" w:eastAsia="仿宋_GB2312"/>
      <w:b/>
      <w:kern w:val="2"/>
      <w:sz w:val="24"/>
      <w:szCs w:val="20"/>
    </w:rPr>
  </w:style>
  <w:style w:type="paragraph" w:styleId="affff8">
    <w:name w:val="footnote text"/>
    <w:basedOn w:val="aa"/>
    <w:link w:val="Charf5"/>
    <w:rsid w:val="00F64D30"/>
    <w:pPr>
      <w:widowControl w:val="0"/>
      <w:snapToGrid w:val="0"/>
      <w:ind w:rightChars="0" w:right="0"/>
      <w:jc w:val="left"/>
    </w:pPr>
    <w:rPr>
      <w:kern w:val="2"/>
      <w:sz w:val="18"/>
      <w:szCs w:val="20"/>
    </w:rPr>
  </w:style>
  <w:style w:type="character" w:customStyle="1" w:styleId="Charf5">
    <w:name w:val="脚注文本 Char"/>
    <w:basedOn w:val="ab"/>
    <w:link w:val="affff8"/>
    <w:rsid w:val="00F64D30"/>
    <w:rPr>
      <w:kern w:val="2"/>
      <w:sz w:val="18"/>
    </w:rPr>
  </w:style>
  <w:style w:type="paragraph" w:styleId="28">
    <w:name w:val="List 2"/>
    <w:basedOn w:val="aa"/>
    <w:rsid w:val="00F64D30"/>
    <w:pPr>
      <w:widowControl w:val="0"/>
      <w:spacing w:line="480" w:lineRule="exact"/>
      <w:ind w:leftChars="200" w:left="100" w:rightChars="0" w:right="0" w:hangingChars="200" w:hanging="200"/>
    </w:pPr>
    <w:rPr>
      <w:kern w:val="2"/>
      <w:sz w:val="24"/>
      <w:szCs w:val="20"/>
    </w:rPr>
  </w:style>
  <w:style w:type="paragraph" w:customStyle="1" w:styleId="xl94">
    <w:name w:val="xl9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9">
    <w:name w:val="封面（编制、审核、批准）"/>
    <w:basedOn w:val="aa"/>
    <w:rsid w:val="00F64D30"/>
    <w:pPr>
      <w:widowControl w:val="0"/>
      <w:spacing w:before="156" w:after="156" w:line="360" w:lineRule="auto"/>
      <w:ind w:rightChars="0" w:right="0"/>
      <w:jc w:val="center"/>
    </w:pPr>
    <w:rPr>
      <w:rFonts w:ascii="宋体" w:eastAsia="黑体"/>
      <w:b/>
      <w:kern w:val="2"/>
      <w:sz w:val="36"/>
      <w:szCs w:val="20"/>
    </w:rPr>
  </w:style>
  <w:style w:type="paragraph" w:customStyle="1" w:styleId="xl86">
    <w:name w:val="xl8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sz w:val="18"/>
      <w:szCs w:val="20"/>
    </w:rPr>
  </w:style>
  <w:style w:type="paragraph" w:customStyle="1" w:styleId="afffa">
    <w:name w:val="段"/>
    <w:rsid w:val="00F64D30"/>
    <w:pPr>
      <w:autoSpaceDE w:val="0"/>
      <w:autoSpaceDN w:val="0"/>
      <w:ind w:firstLineChars="200" w:firstLine="200"/>
      <w:jc w:val="both"/>
    </w:pPr>
    <w:rPr>
      <w:rFonts w:ascii="宋体"/>
      <w:sz w:val="21"/>
    </w:rPr>
  </w:style>
  <w:style w:type="paragraph" w:customStyle="1" w:styleId="AltL">
    <w:name w:val="Alt+L表内文字（左对齐）"/>
    <w:basedOn w:val="AltM"/>
    <w:link w:val="AltLChar"/>
    <w:rsid w:val="00F64D30"/>
    <w:pPr>
      <w:jc w:val="left"/>
    </w:pPr>
  </w:style>
  <w:style w:type="paragraph" w:customStyle="1" w:styleId="affffa">
    <w:name w:val="图五"/>
    <w:basedOn w:val="aa"/>
    <w:rsid w:val="00F64D30"/>
    <w:pPr>
      <w:widowControl w:val="0"/>
      <w:spacing w:line="240" w:lineRule="exact"/>
      <w:ind w:rightChars="0" w:right="0"/>
      <w:jc w:val="center"/>
    </w:pPr>
    <w:rPr>
      <w:rFonts w:ascii="宋体" w:hAnsi="宋体"/>
      <w:kern w:val="2"/>
      <w:szCs w:val="20"/>
    </w:rPr>
  </w:style>
  <w:style w:type="paragraph" w:customStyle="1" w:styleId="xl74">
    <w:name w:val="xl7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SZF">
    <w:name w:val="SZF项目符号"/>
    <w:basedOn w:val="SZF1"/>
    <w:rsid w:val="00F64D30"/>
    <w:pPr>
      <w:numPr>
        <w:numId w:val="10"/>
      </w:numPr>
      <w:tabs>
        <w:tab w:val="left" w:pos="360"/>
        <w:tab w:val="left" w:pos="420"/>
      </w:tabs>
      <w:spacing w:line="360" w:lineRule="auto"/>
      <w:ind w:left="0" w:firstLineChars="0" w:firstLine="480"/>
    </w:pPr>
  </w:style>
  <w:style w:type="paragraph" w:customStyle="1" w:styleId="a6">
    <w:name w:val="四级条标题"/>
    <w:basedOn w:val="a5"/>
    <w:next w:val="afffa"/>
    <w:rsid w:val="00F64D30"/>
    <w:pPr>
      <w:numPr>
        <w:ilvl w:val="5"/>
      </w:numPr>
      <w:outlineLvl w:val="5"/>
    </w:pPr>
  </w:style>
  <w:style w:type="paragraph" w:customStyle="1" w:styleId="my41">
    <w:name w:val="my 标题 4(一)1."/>
    <w:basedOn w:val="aa"/>
    <w:rsid w:val="00F64D30"/>
    <w:pPr>
      <w:widowControl w:val="0"/>
      <w:tabs>
        <w:tab w:val="left" w:pos="478"/>
      </w:tabs>
      <w:ind w:left="478" w:rightChars="0" w:right="0" w:hanging="420"/>
    </w:pPr>
    <w:rPr>
      <w:kern w:val="2"/>
      <w:szCs w:val="20"/>
    </w:rPr>
  </w:style>
  <w:style w:type="paragraph" w:customStyle="1" w:styleId="1">
    <w:name w:val="样式 样式 _ + 加粗 + 加粗1"/>
    <w:basedOn w:val="aa"/>
    <w:rsid w:val="00F64D30"/>
    <w:pPr>
      <w:widowControl w:val="0"/>
      <w:numPr>
        <w:numId w:val="11"/>
      </w:numPr>
      <w:tabs>
        <w:tab w:val="left" w:pos="200"/>
      </w:tabs>
      <w:adjustRightInd w:val="0"/>
      <w:spacing w:line="360" w:lineRule="auto"/>
      <w:ind w:rightChars="0" w:right="0"/>
      <w:textAlignment w:val="baseline"/>
    </w:pPr>
    <w:rPr>
      <w:sz w:val="24"/>
      <w:szCs w:val="20"/>
    </w:rPr>
  </w:style>
  <w:style w:type="paragraph" w:customStyle="1" w:styleId="xl112">
    <w:name w:val="xl11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textAlignment w:val="bottom"/>
    </w:pPr>
    <w:rPr>
      <w:rFonts w:ascii="宋体" w:hAnsi="宋体"/>
      <w:sz w:val="18"/>
      <w:szCs w:val="20"/>
    </w:rPr>
  </w:style>
  <w:style w:type="paragraph" w:customStyle="1" w:styleId="Normal1">
    <w:name w:val="Normal1"/>
    <w:basedOn w:val="aa"/>
    <w:rsid w:val="00F64D30"/>
    <w:pPr>
      <w:widowControl w:val="0"/>
      <w:spacing w:line="360" w:lineRule="auto"/>
      <w:ind w:rightChars="0" w:right="0" w:firstLineChars="200" w:firstLine="482"/>
    </w:pPr>
    <w:rPr>
      <w:rFonts w:ascii="宋体" w:hAnsi="宋体"/>
      <w:b/>
      <w:kern w:val="2"/>
      <w:sz w:val="24"/>
      <w:szCs w:val="20"/>
    </w:rPr>
  </w:style>
  <w:style w:type="paragraph" w:customStyle="1" w:styleId="xl102">
    <w:name w:val="xl10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affffb">
    <w:name w:val="段落正文"/>
    <w:basedOn w:val="aa"/>
    <w:rsid w:val="00F64D30"/>
    <w:pPr>
      <w:widowControl w:val="0"/>
      <w:spacing w:beforeLines="50" w:line="360" w:lineRule="atLeast"/>
      <w:ind w:leftChars="100" w:left="100" w:rightChars="0" w:right="0" w:firstLineChars="200" w:firstLine="200"/>
    </w:pPr>
    <w:rPr>
      <w:spacing w:val="2"/>
      <w:kern w:val="2"/>
      <w:sz w:val="24"/>
      <w:szCs w:val="20"/>
    </w:rPr>
  </w:style>
  <w:style w:type="paragraph" w:customStyle="1" w:styleId="xl105">
    <w:name w:val="xl10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99">
    <w:name w:val="xl9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b/>
      <w:sz w:val="18"/>
      <w:szCs w:val="20"/>
    </w:rPr>
  </w:style>
  <w:style w:type="paragraph" w:customStyle="1" w:styleId="affffc">
    <w:name w:val="图注"/>
    <w:basedOn w:val="ae"/>
    <w:rsid w:val="00F64D30"/>
    <w:pPr>
      <w:adjustRightInd/>
      <w:spacing w:before="120" w:after="120" w:line="360" w:lineRule="auto"/>
      <w:ind w:rightChars="0" w:right="0" w:firstLine="0"/>
      <w:jc w:val="center"/>
      <w:textAlignment w:val="auto"/>
    </w:pPr>
    <w:rPr>
      <w:rFonts w:eastAsia="楷体_GB2312"/>
      <w:kern w:val="2"/>
    </w:rPr>
  </w:style>
  <w:style w:type="paragraph" w:customStyle="1" w:styleId="affffd">
    <w:name w:val="图（居中）"/>
    <w:basedOn w:val="aa"/>
    <w:rsid w:val="00F64D30"/>
    <w:pPr>
      <w:widowControl w:val="0"/>
      <w:ind w:rightChars="0" w:right="0"/>
      <w:jc w:val="center"/>
    </w:pPr>
    <w:rPr>
      <w:kern w:val="2"/>
      <w:szCs w:val="20"/>
    </w:rPr>
  </w:style>
  <w:style w:type="paragraph" w:customStyle="1" w:styleId="affffe">
    <w:name w:val="_"/>
    <w:basedOn w:val="aa"/>
    <w:rsid w:val="00F64D30"/>
    <w:pPr>
      <w:widowControl w:val="0"/>
      <w:adjustRightInd w:val="0"/>
      <w:spacing w:line="360" w:lineRule="auto"/>
      <w:ind w:left="480" w:rightChars="0" w:right="0"/>
      <w:textAlignment w:val="baseline"/>
    </w:pPr>
    <w:rPr>
      <w:sz w:val="24"/>
      <w:szCs w:val="20"/>
    </w:rPr>
  </w:style>
  <w:style w:type="paragraph" w:customStyle="1" w:styleId="afffff">
    <w:name w:val="标记"/>
    <w:basedOn w:val="aa"/>
    <w:rsid w:val="00F64D30"/>
    <w:pPr>
      <w:widowControl w:val="0"/>
      <w:ind w:left="840" w:rightChars="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a"/>
    <w:rsid w:val="00F64D30"/>
    <w:pPr>
      <w:widowControl w:val="0"/>
      <w:ind w:rightChars="0" w:right="0"/>
    </w:pPr>
    <w:rPr>
      <w:rFonts w:ascii="Tahoma" w:hAnsi="Tahoma"/>
      <w:kern w:val="2"/>
      <w:szCs w:val="20"/>
    </w:rPr>
  </w:style>
  <w:style w:type="paragraph" w:customStyle="1" w:styleId="xl70">
    <w:name w:val="xl70"/>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styleId="18">
    <w:name w:val="index 1"/>
    <w:basedOn w:val="aa"/>
    <w:next w:val="aa"/>
    <w:rsid w:val="00F64D30"/>
    <w:pPr>
      <w:widowControl w:val="0"/>
      <w:ind w:rightChars="0" w:right="0"/>
    </w:pPr>
    <w:rPr>
      <w:kern w:val="2"/>
      <w:szCs w:val="20"/>
    </w:rPr>
  </w:style>
  <w:style w:type="paragraph" w:customStyle="1" w:styleId="xl93">
    <w:name w:val="xl9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sz w:val="18"/>
      <w:szCs w:val="20"/>
    </w:rPr>
  </w:style>
  <w:style w:type="paragraph" w:customStyle="1" w:styleId="29">
    <w:name w:val="样式 图片样式2"/>
    <w:basedOn w:val="aa"/>
    <w:rsid w:val="00F64D30"/>
    <w:pPr>
      <w:widowControl w:val="0"/>
      <w:spacing w:beforeLines="50" w:afterLines="50" w:line="360" w:lineRule="auto"/>
      <w:ind w:rightChars="0" w:right="300"/>
      <w:jc w:val="center"/>
    </w:pPr>
    <w:rPr>
      <w:rFonts w:ascii="仿宋_GB2312" w:eastAsia="仿宋_GB2312"/>
      <w:kern w:val="2"/>
      <w:sz w:val="24"/>
      <w:szCs w:val="20"/>
    </w:rPr>
  </w:style>
  <w:style w:type="paragraph" w:customStyle="1" w:styleId="AltM">
    <w:name w:val="Alt+M_表内文字（居中）"/>
    <w:basedOn w:val="aa"/>
    <w:rsid w:val="00F64D30"/>
    <w:pPr>
      <w:widowControl w:val="0"/>
      <w:spacing w:line="300" w:lineRule="auto"/>
      <w:ind w:rightChars="0" w:right="0"/>
      <w:jc w:val="center"/>
    </w:pPr>
    <w:rPr>
      <w:kern w:val="2"/>
      <w:szCs w:val="20"/>
    </w:rPr>
  </w:style>
  <w:style w:type="paragraph" w:customStyle="1" w:styleId="xl91">
    <w:name w:val="xl9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20"/>
      <w:szCs w:val="20"/>
    </w:rPr>
  </w:style>
  <w:style w:type="paragraph" w:customStyle="1" w:styleId="xl82">
    <w:name w:val="xl8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sz w:val="18"/>
      <w:szCs w:val="20"/>
    </w:rPr>
  </w:style>
  <w:style w:type="paragraph" w:customStyle="1" w:styleId="xl68">
    <w:name w:val="xl68"/>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afffff0">
    <w:name w:val="图表"/>
    <w:basedOn w:val="aa"/>
    <w:autoRedefine/>
    <w:rsid w:val="00F64D30"/>
    <w:pPr>
      <w:widowControl w:val="0"/>
      <w:spacing w:line="360" w:lineRule="auto"/>
      <w:ind w:rightChars="0" w:right="0"/>
    </w:pPr>
    <w:rPr>
      <w:kern w:val="2"/>
      <w:szCs w:val="20"/>
    </w:rPr>
  </w:style>
  <w:style w:type="paragraph" w:customStyle="1" w:styleId="CharChar1CharCharCharCharCharChar">
    <w:name w:val="Char Char1 Char Char Char Char Char Char"/>
    <w:basedOn w:val="aa"/>
    <w:rsid w:val="00F64D30"/>
    <w:pPr>
      <w:spacing w:after="160" w:line="240" w:lineRule="exact"/>
      <w:ind w:rightChars="0" w:right="0"/>
      <w:jc w:val="left"/>
    </w:pPr>
    <w:rPr>
      <w:kern w:val="2"/>
      <w:szCs w:val="20"/>
    </w:rPr>
  </w:style>
  <w:style w:type="character" w:customStyle="1" w:styleId="CharChar6">
    <w:name w:val="Char Char6"/>
    <w:rsid w:val="00F64D30"/>
    <w:rPr>
      <w:b/>
      <w:kern w:val="2"/>
      <w:sz w:val="32"/>
    </w:rPr>
  </w:style>
  <w:style w:type="character" w:customStyle="1" w:styleId="CharChar5">
    <w:name w:val="Char Char5"/>
    <w:rsid w:val="00F64D30"/>
    <w:rPr>
      <w:rFonts w:ascii="Arial" w:eastAsia="黑体" w:hAnsi="Arial"/>
      <w:b/>
      <w:kern w:val="2"/>
      <w:sz w:val="28"/>
      <w:lang w:val="en-US" w:eastAsia="zh-CN"/>
    </w:rPr>
  </w:style>
  <w:style w:type="character" w:customStyle="1" w:styleId="CharChar4">
    <w:name w:val="Char Char4"/>
    <w:rsid w:val="00F64D30"/>
    <w:rPr>
      <w:rFonts w:eastAsia="宋体"/>
      <w:kern w:val="2"/>
      <w:sz w:val="21"/>
      <w:lang w:val="en-US" w:eastAsia="zh-CN"/>
    </w:rPr>
  </w:style>
  <w:style w:type="paragraph" w:customStyle="1" w:styleId="CharChar1CharCharCharCharCharChar0">
    <w:name w:val="Char Char1 Char Char Char Char Char Char"/>
    <w:basedOn w:val="aa"/>
    <w:autoRedefine/>
    <w:rsid w:val="00F64D30"/>
    <w:pPr>
      <w:spacing w:after="160" w:line="240" w:lineRule="exact"/>
      <w:ind w:rightChars="0" w:right="0"/>
      <w:jc w:val="left"/>
    </w:pPr>
    <w:rPr>
      <w:rFonts w:ascii="Verdana" w:eastAsia="仿宋_GB2312" w:hAnsi="Verdana"/>
      <w:sz w:val="24"/>
      <w:szCs w:val="20"/>
      <w:lang w:eastAsia="en-US"/>
    </w:rPr>
  </w:style>
  <w:style w:type="paragraph" w:customStyle="1" w:styleId="afffff1">
    <w:name w:val="正文 + 宋体"/>
    <w:aliases w:val="小四"/>
    <w:basedOn w:val="aa"/>
    <w:rsid w:val="00F64D30"/>
    <w:pPr>
      <w:widowControl w:val="0"/>
      <w:spacing w:line="360" w:lineRule="auto"/>
      <w:ind w:rightChars="0" w:right="0"/>
    </w:pPr>
    <w:rPr>
      <w:rFonts w:ascii="宋体" w:cs="宋体"/>
      <w:kern w:val="2"/>
      <w:sz w:val="24"/>
    </w:rPr>
  </w:style>
  <w:style w:type="table" w:styleId="afffff2">
    <w:name w:val="Table Contemporary"/>
    <w:basedOn w:val="ac"/>
    <w:rsid w:val="00F64D30"/>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9">
    <w:name w:val="正文_1"/>
    <w:basedOn w:val="aa"/>
    <w:next w:val="aa"/>
    <w:qFormat/>
    <w:rsid w:val="00F64D30"/>
    <w:pPr>
      <w:widowControl w:val="0"/>
      <w:adjustRightInd w:val="0"/>
      <w:snapToGrid w:val="0"/>
      <w:spacing w:before="120" w:after="120" w:line="360" w:lineRule="auto"/>
      <w:ind w:rightChars="0" w:right="0" w:firstLineChars="200" w:firstLine="200"/>
    </w:pPr>
    <w:rPr>
      <w:rFonts w:ascii="宋体" w:hAnsi="Calibri"/>
      <w:kern w:val="2"/>
      <w:sz w:val="30"/>
      <w:szCs w:val="22"/>
    </w:rPr>
  </w:style>
  <w:style w:type="table" w:customStyle="1" w:styleId="hh">
    <w:name w:val="hh"/>
    <w:basedOn w:val="ac"/>
    <w:rsid w:val="00F64D30"/>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vAlign w:val="center"/>
    </w:tcPr>
    <w:tblStylePr w:type="firstRow">
      <w:rPr>
        <w:b w:val="0"/>
      </w:rPr>
    </w:tblStylePr>
    <w:tblStylePr w:type="firstCol">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afffff3">
    <w:name w:val="宋小四"/>
    <w:basedOn w:val="aa"/>
    <w:link w:val="Charf6"/>
    <w:qFormat/>
    <w:rsid w:val="00F64D30"/>
    <w:pPr>
      <w:spacing w:line="360" w:lineRule="auto"/>
      <w:ind w:rightChars="0" w:right="0" w:firstLineChars="200" w:firstLine="480"/>
      <w:jc w:val="left"/>
    </w:pPr>
    <w:rPr>
      <w:rFonts w:ascii="宋体" w:hAnsi="宋体" w:cs="宋体"/>
      <w:sz w:val="24"/>
      <w:szCs w:val="20"/>
    </w:rPr>
  </w:style>
  <w:style w:type="character" w:customStyle="1" w:styleId="Charf6">
    <w:name w:val="宋小四 Char"/>
    <w:link w:val="afffff3"/>
    <w:rsid w:val="00F64D30"/>
    <w:rPr>
      <w:rFonts w:ascii="宋体" w:hAnsi="宋体" w:cs="宋体"/>
      <w:sz w:val="24"/>
    </w:rPr>
  </w:style>
  <w:style w:type="paragraph" w:customStyle="1" w:styleId="1521">
    <w:name w:val="样式 (西文) 宋体 小四 行距: 1.5 倍行距 首行缩进:  2 字符1"/>
    <w:basedOn w:val="aa"/>
    <w:rsid w:val="00F64D30"/>
    <w:pPr>
      <w:widowControl w:val="0"/>
      <w:spacing w:line="360" w:lineRule="auto"/>
      <w:ind w:rightChars="0" w:right="0" w:firstLineChars="200" w:firstLine="480"/>
    </w:pPr>
    <w:rPr>
      <w:rFonts w:ascii="宋体" w:hAnsi="宋体" w:cs="宋体"/>
      <w:kern w:val="2"/>
      <w:sz w:val="28"/>
      <w:szCs w:val="20"/>
    </w:rPr>
  </w:style>
  <w:style w:type="character" w:customStyle="1" w:styleId="afffff4">
    <w:name w:val="列出段落 字符"/>
    <w:uiPriority w:val="34"/>
    <w:rsid w:val="00F64D30"/>
    <w:rPr>
      <w:rFonts w:ascii="Calibri" w:hAnsi="Calibri"/>
      <w:kern w:val="2"/>
      <w:sz w:val="21"/>
    </w:rPr>
  </w:style>
  <w:style w:type="paragraph" w:customStyle="1" w:styleId="afffff5">
    <w:name w:val="a"/>
    <w:basedOn w:val="aa"/>
    <w:rsid w:val="00F64D30"/>
    <w:pPr>
      <w:spacing w:before="100" w:beforeAutospacing="1" w:after="100" w:afterAutospacing="1"/>
      <w:ind w:rightChars="0" w:right="0"/>
      <w:jc w:val="left"/>
    </w:pPr>
    <w:rPr>
      <w:rFonts w:ascii="宋体" w:hAnsi="宋体" w:cs="宋体"/>
      <w:sz w:val="24"/>
    </w:rPr>
  </w:style>
  <w:style w:type="character" w:customStyle="1" w:styleId="af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qFormat/>
    <w:rsid w:val="00F64D30"/>
    <w:rPr>
      <w:rFonts w:ascii="Times New Roman" w:eastAsia="楷体_GB2312" w:hAnsi="Times New Roman" w:cs="Times New Roman"/>
      <w:sz w:val="24"/>
      <w:szCs w:val="20"/>
    </w:rPr>
  </w:style>
  <w:style w:type="paragraph" w:styleId="afffff7">
    <w:name w:val="endnote text"/>
    <w:basedOn w:val="aa"/>
    <w:link w:val="Charf7"/>
    <w:rsid w:val="00F64D30"/>
    <w:pPr>
      <w:widowControl w:val="0"/>
      <w:snapToGrid w:val="0"/>
      <w:ind w:rightChars="0" w:right="0"/>
      <w:jc w:val="left"/>
    </w:pPr>
    <w:rPr>
      <w:kern w:val="2"/>
      <w:szCs w:val="20"/>
    </w:rPr>
  </w:style>
  <w:style w:type="character" w:customStyle="1" w:styleId="Charf7">
    <w:name w:val="尾注文本 Char"/>
    <w:basedOn w:val="ab"/>
    <w:link w:val="afffff7"/>
    <w:rsid w:val="00F64D30"/>
    <w:rPr>
      <w:kern w:val="2"/>
      <w:sz w:val="21"/>
    </w:rPr>
  </w:style>
  <w:style w:type="character" w:styleId="afffff8">
    <w:name w:val="endnote reference"/>
    <w:rsid w:val="00F64D30"/>
    <w:rPr>
      <w:vertAlign w:val="superscript"/>
    </w:rPr>
  </w:style>
  <w:style w:type="paragraph" w:customStyle="1" w:styleId="CharChar1">
    <w:name w:val="Char Char1"/>
    <w:basedOn w:val="aa"/>
    <w:rsid w:val="00174AF0"/>
    <w:pPr>
      <w:spacing w:after="160" w:line="240" w:lineRule="exact"/>
      <w:ind w:rightChars="0" w:right="0"/>
      <w:jc w:val="left"/>
    </w:pPr>
    <w:rPr>
      <w:kern w:val="2"/>
      <w:sz w:val="24"/>
      <w:szCs w:val="20"/>
    </w:rPr>
  </w:style>
  <w:style w:type="paragraph" w:customStyle="1" w:styleId="CharChar10">
    <w:name w:val="Char Char1"/>
    <w:basedOn w:val="aa"/>
    <w:rsid w:val="00757A2D"/>
    <w:pPr>
      <w:spacing w:after="160" w:line="240" w:lineRule="exact"/>
      <w:ind w:rightChars="0" w:right="0"/>
      <w:jc w:val="left"/>
    </w:pPr>
    <w:rPr>
      <w:kern w:val="2"/>
      <w:sz w:val="24"/>
      <w:szCs w:val="20"/>
    </w:rPr>
  </w:style>
  <w:style w:type="paragraph" w:customStyle="1" w:styleId="085">
    <w:name w:val="样式 首行缩进:  0.85 厘米"/>
    <w:basedOn w:val="aa"/>
    <w:rsid w:val="00757A2D"/>
    <w:pPr>
      <w:widowControl w:val="0"/>
      <w:adjustRightInd w:val="0"/>
      <w:spacing w:line="360" w:lineRule="auto"/>
      <w:ind w:rightChars="0" w:right="0" w:firstLine="480"/>
      <w:textAlignment w:val="baseline"/>
    </w:pPr>
    <w:rPr>
      <w:rFonts w:ascii="Arial" w:hAnsi="Arial"/>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pPr>
      <w:widowControl w:val="0"/>
      <w:jc w:val="both"/>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numbering" w:customStyle="1" w:styleId="Char">
    <w:name w:val="2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0961">
      <w:bodyDiv w:val="1"/>
      <w:marLeft w:val="0"/>
      <w:marRight w:val="0"/>
      <w:marTop w:val="0"/>
      <w:marBottom w:val="0"/>
      <w:divBdr>
        <w:top w:val="none" w:sz="0" w:space="0" w:color="auto"/>
        <w:left w:val="none" w:sz="0" w:space="0" w:color="auto"/>
        <w:bottom w:val="none" w:sz="0" w:space="0" w:color="auto"/>
        <w:right w:val="none" w:sz="0" w:space="0" w:color="auto"/>
      </w:divBdr>
    </w:div>
    <w:div w:id="27217840">
      <w:bodyDiv w:val="1"/>
      <w:marLeft w:val="0"/>
      <w:marRight w:val="0"/>
      <w:marTop w:val="0"/>
      <w:marBottom w:val="0"/>
      <w:divBdr>
        <w:top w:val="none" w:sz="0" w:space="0" w:color="auto"/>
        <w:left w:val="none" w:sz="0" w:space="0" w:color="auto"/>
        <w:bottom w:val="none" w:sz="0" w:space="0" w:color="auto"/>
        <w:right w:val="none" w:sz="0" w:space="0" w:color="auto"/>
      </w:divBdr>
    </w:div>
    <w:div w:id="29038579">
      <w:bodyDiv w:val="1"/>
      <w:marLeft w:val="0"/>
      <w:marRight w:val="0"/>
      <w:marTop w:val="0"/>
      <w:marBottom w:val="0"/>
      <w:divBdr>
        <w:top w:val="none" w:sz="0" w:space="0" w:color="auto"/>
        <w:left w:val="none" w:sz="0" w:space="0" w:color="auto"/>
        <w:bottom w:val="none" w:sz="0" w:space="0" w:color="auto"/>
        <w:right w:val="none" w:sz="0" w:space="0" w:color="auto"/>
      </w:divBdr>
    </w:div>
    <w:div w:id="53554893">
      <w:bodyDiv w:val="1"/>
      <w:marLeft w:val="0"/>
      <w:marRight w:val="0"/>
      <w:marTop w:val="0"/>
      <w:marBottom w:val="0"/>
      <w:divBdr>
        <w:top w:val="none" w:sz="0" w:space="0" w:color="auto"/>
        <w:left w:val="none" w:sz="0" w:space="0" w:color="auto"/>
        <w:bottom w:val="none" w:sz="0" w:space="0" w:color="auto"/>
        <w:right w:val="none" w:sz="0" w:space="0" w:color="auto"/>
      </w:divBdr>
    </w:div>
    <w:div w:id="123694944">
      <w:bodyDiv w:val="1"/>
      <w:marLeft w:val="0"/>
      <w:marRight w:val="0"/>
      <w:marTop w:val="0"/>
      <w:marBottom w:val="0"/>
      <w:divBdr>
        <w:top w:val="none" w:sz="0" w:space="0" w:color="auto"/>
        <w:left w:val="none" w:sz="0" w:space="0" w:color="auto"/>
        <w:bottom w:val="none" w:sz="0" w:space="0" w:color="auto"/>
        <w:right w:val="none" w:sz="0" w:space="0" w:color="auto"/>
      </w:divBdr>
    </w:div>
    <w:div w:id="200092697">
      <w:bodyDiv w:val="1"/>
      <w:marLeft w:val="0"/>
      <w:marRight w:val="0"/>
      <w:marTop w:val="0"/>
      <w:marBottom w:val="0"/>
      <w:divBdr>
        <w:top w:val="none" w:sz="0" w:space="0" w:color="auto"/>
        <w:left w:val="none" w:sz="0" w:space="0" w:color="auto"/>
        <w:bottom w:val="none" w:sz="0" w:space="0" w:color="auto"/>
        <w:right w:val="none" w:sz="0" w:space="0" w:color="auto"/>
      </w:divBdr>
    </w:div>
    <w:div w:id="279146131">
      <w:bodyDiv w:val="1"/>
      <w:marLeft w:val="0"/>
      <w:marRight w:val="0"/>
      <w:marTop w:val="0"/>
      <w:marBottom w:val="0"/>
      <w:divBdr>
        <w:top w:val="none" w:sz="0" w:space="0" w:color="auto"/>
        <w:left w:val="none" w:sz="0" w:space="0" w:color="auto"/>
        <w:bottom w:val="none" w:sz="0" w:space="0" w:color="auto"/>
        <w:right w:val="none" w:sz="0" w:space="0" w:color="auto"/>
      </w:divBdr>
    </w:div>
    <w:div w:id="373847073">
      <w:bodyDiv w:val="1"/>
      <w:marLeft w:val="0"/>
      <w:marRight w:val="0"/>
      <w:marTop w:val="0"/>
      <w:marBottom w:val="0"/>
      <w:divBdr>
        <w:top w:val="none" w:sz="0" w:space="0" w:color="auto"/>
        <w:left w:val="none" w:sz="0" w:space="0" w:color="auto"/>
        <w:bottom w:val="none" w:sz="0" w:space="0" w:color="auto"/>
        <w:right w:val="none" w:sz="0" w:space="0" w:color="auto"/>
      </w:divBdr>
    </w:div>
    <w:div w:id="420369385">
      <w:bodyDiv w:val="1"/>
      <w:marLeft w:val="0"/>
      <w:marRight w:val="0"/>
      <w:marTop w:val="0"/>
      <w:marBottom w:val="0"/>
      <w:divBdr>
        <w:top w:val="none" w:sz="0" w:space="0" w:color="auto"/>
        <w:left w:val="none" w:sz="0" w:space="0" w:color="auto"/>
        <w:bottom w:val="none" w:sz="0" w:space="0" w:color="auto"/>
        <w:right w:val="none" w:sz="0" w:space="0" w:color="auto"/>
      </w:divBdr>
    </w:div>
    <w:div w:id="433137836">
      <w:bodyDiv w:val="1"/>
      <w:marLeft w:val="0"/>
      <w:marRight w:val="0"/>
      <w:marTop w:val="0"/>
      <w:marBottom w:val="0"/>
      <w:divBdr>
        <w:top w:val="none" w:sz="0" w:space="0" w:color="auto"/>
        <w:left w:val="none" w:sz="0" w:space="0" w:color="auto"/>
        <w:bottom w:val="none" w:sz="0" w:space="0" w:color="auto"/>
        <w:right w:val="none" w:sz="0" w:space="0" w:color="auto"/>
      </w:divBdr>
    </w:div>
    <w:div w:id="517696735">
      <w:bodyDiv w:val="1"/>
      <w:marLeft w:val="0"/>
      <w:marRight w:val="0"/>
      <w:marTop w:val="0"/>
      <w:marBottom w:val="0"/>
      <w:divBdr>
        <w:top w:val="none" w:sz="0" w:space="0" w:color="auto"/>
        <w:left w:val="none" w:sz="0" w:space="0" w:color="auto"/>
        <w:bottom w:val="none" w:sz="0" w:space="0" w:color="auto"/>
        <w:right w:val="none" w:sz="0" w:space="0" w:color="auto"/>
      </w:divBdr>
    </w:div>
    <w:div w:id="584414012">
      <w:bodyDiv w:val="1"/>
      <w:marLeft w:val="0"/>
      <w:marRight w:val="0"/>
      <w:marTop w:val="0"/>
      <w:marBottom w:val="0"/>
      <w:divBdr>
        <w:top w:val="none" w:sz="0" w:space="0" w:color="auto"/>
        <w:left w:val="none" w:sz="0" w:space="0" w:color="auto"/>
        <w:bottom w:val="none" w:sz="0" w:space="0" w:color="auto"/>
        <w:right w:val="none" w:sz="0" w:space="0" w:color="auto"/>
      </w:divBdr>
    </w:div>
    <w:div w:id="585068927">
      <w:bodyDiv w:val="1"/>
      <w:marLeft w:val="0"/>
      <w:marRight w:val="0"/>
      <w:marTop w:val="100"/>
      <w:marBottom w:val="100"/>
      <w:divBdr>
        <w:top w:val="none" w:sz="0" w:space="0" w:color="auto"/>
        <w:left w:val="none" w:sz="0" w:space="0" w:color="auto"/>
        <w:bottom w:val="none" w:sz="0" w:space="0" w:color="auto"/>
        <w:right w:val="none" w:sz="0" w:space="0" w:color="auto"/>
      </w:divBdr>
      <w:divsChild>
        <w:div w:id="1603955834">
          <w:marLeft w:val="0"/>
          <w:marRight w:val="0"/>
          <w:marTop w:val="0"/>
          <w:marBottom w:val="0"/>
          <w:divBdr>
            <w:top w:val="none" w:sz="0" w:space="0" w:color="auto"/>
            <w:left w:val="none" w:sz="0" w:space="0" w:color="auto"/>
            <w:bottom w:val="none" w:sz="0" w:space="0" w:color="auto"/>
            <w:right w:val="none" w:sz="0" w:space="0" w:color="auto"/>
          </w:divBdr>
          <w:divsChild>
            <w:div w:id="1961373094">
              <w:marLeft w:val="0"/>
              <w:marRight w:val="0"/>
              <w:marTop w:val="0"/>
              <w:marBottom w:val="0"/>
              <w:divBdr>
                <w:top w:val="none" w:sz="0" w:space="0" w:color="auto"/>
                <w:left w:val="none" w:sz="0" w:space="0" w:color="auto"/>
                <w:bottom w:val="none" w:sz="0" w:space="0" w:color="auto"/>
                <w:right w:val="none" w:sz="0" w:space="0" w:color="auto"/>
              </w:divBdr>
              <w:divsChild>
                <w:div w:id="1994025647">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150"/>
                      <w:marBottom w:val="0"/>
                      <w:divBdr>
                        <w:top w:val="none" w:sz="0" w:space="0" w:color="auto"/>
                        <w:left w:val="none" w:sz="0" w:space="0" w:color="auto"/>
                        <w:bottom w:val="none" w:sz="0" w:space="0" w:color="auto"/>
                        <w:right w:val="none" w:sz="0" w:space="0" w:color="auto"/>
                      </w:divBdr>
                      <w:divsChild>
                        <w:div w:id="878511346">
                          <w:marLeft w:val="0"/>
                          <w:marRight w:val="3450"/>
                          <w:marTop w:val="0"/>
                          <w:marBottom w:val="0"/>
                          <w:divBdr>
                            <w:top w:val="none" w:sz="0" w:space="0" w:color="auto"/>
                            <w:left w:val="none" w:sz="0" w:space="0" w:color="auto"/>
                            <w:bottom w:val="none" w:sz="0" w:space="0" w:color="auto"/>
                            <w:right w:val="none" w:sz="0" w:space="0" w:color="auto"/>
                          </w:divBdr>
                          <w:divsChild>
                            <w:div w:id="249970513">
                              <w:marLeft w:val="0"/>
                              <w:marRight w:val="0"/>
                              <w:marTop w:val="0"/>
                              <w:marBottom w:val="0"/>
                              <w:divBdr>
                                <w:top w:val="none" w:sz="0" w:space="0" w:color="auto"/>
                                <w:left w:val="none" w:sz="0" w:space="0" w:color="auto"/>
                                <w:bottom w:val="none" w:sz="0" w:space="0" w:color="auto"/>
                                <w:right w:val="none" w:sz="0" w:space="0" w:color="auto"/>
                              </w:divBdr>
                              <w:divsChild>
                                <w:div w:id="135529803">
                                  <w:marLeft w:val="0"/>
                                  <w:marRight w:val="0"/>
                                  <w:marTop w:val="0"/>
                                  <w:marBottom w:val="0"/>
                                  <w:divBdr>
                                    <w:top w:val="none" w:sz="0" w:space="0" w:color="auto"/>
                                    <w:left w:val="none" w:sz="0" w:space="0" w:color="auto"/>
                                    <w:bottom w:val="none" w:sz="0" w:space="0" w:color="auto"/>
                                    <w:right w:val="none" w:sz="0" w:space="0" w:color="auto"/>
                                  </w:divBdr>
                                  <w:divsChild>
                                    <w:div w:id="1307008484">
                                      <w:marLeft w:val="0"/>
                                      <w:marRight w:val="0"/>
                                      <w:marTop w:val="0"/>
                                      <w:marBottom w:val="0"/>
                                      <w:divBdr>
                                        <w:top w:val="none" w:sz="0" w:space="0" w:color="auto"/>
                                        <w:left w:val="none" w:sz="0" w:space="0" w:color="auto"/>
                                        <w:bottom w:val="none" w:sz="0" w:space="0" w:color="auto"/>
                                        <w:right w:val="none" w:sz="0" w:space="0" w:color="auto"/>
                                      </w:divBdr>
                                      <w:divsChild>
                                        <w:div w:id="1933933986">
                                          <w:marLeft w:val="0"/>
                                          <w:marRight w:val="0"/>
                                          <w:marTop w:val="0"/>
                                          <w:marBottom w:val="0"/>
                                          <w:divBdr>
                                            <w:top w:val="none" w:sz="0" w:space="0" w:color="auto"/>
                                            <w:left w:val="none" w:sz="0" w:space="0" w:color="auto"/>
                                            <w:bottom w:val="none" w:sz="0" w:space="0" w:color="auto"/>
                                            <w:right w:val="none" w:sz="0" w:space="0" w:color="auto"/>
                                          </w:divBdr>
                                          <w:divsChild>
                                            <w:div w:id="2014338344">
                                              <w:marLeft w:val="0"/>
                                              <w:marRight w:val="0"/>
                                              <w:marTop w:val="0"/>
                                              <w:marBottom w:val="0"/>
                                              <w:divBdr>
                                                <w:top w:val="none" w:sz="0" w:space="0" w:color="auto"/>
                                                <w:left w:val="none" w:sz="0" w:space="0" w:color="auto"/>
                                                <w:bottom w:val="none" w:sz="0" w:space="0" w:color="auto"/>
                                                <w:right w:val="none" w:sz="0" w:space="0" w:color="auto"/>
                                              </w:divBdr>
                                              <w:divsChild>
                                                <w:div w:id="1216966717">
                                                  <w:marLeft w:val="0"/>
                                                  <w:marRight w:val="0"/>
                                                  <w:marTop w:val="0"/>
                                                  <w:marBottom w:val="0"/>
                                                  <w:divBdr>
                                                    <w:top w:val="none" w:sz="0" w:space="0" w:color="auto"/>
                                                    <w:left w:val="none" w:sz="0" w:space="0" w:color="auto"/>
                                                    <w:bottom w:val="none" w:sz="0" w:space="0" w:color="auto"/>
                                                    <w:right w:val="none" w:sz="0" w:space="0" w:color="auto"/>
                                                  </w:divBdr>
                                                  <w:divsChild>
                                                    <w:div w:id="1775445166">
                                                      <w:marLeft w:val="0"/>
                                                      <w:marRight w:val="0"/>
                                                      <w:marTop w:val="0"/>
                                                      <w:marBottom w:val="0"/>
                                                      <w:divBdr>
                                                        <w:top w:val="none" w:sz="0" w:space="0" w:color="auto"/>
                                                        <w:left w:val="none" w:sz="0" w:space="0" w:color="auto"/>
                                                        <w:bottom w:val="none" w:sz="0" w:space="0" w:color="auto"/>
                                                        <w:right w:val="none" w:sz="0" w:space="0" w:color="auto"/>
                                                      </w:divBdr>
                                                      <w:divsChild>
                                                        <w:div w:id="1818761090">
                                                          <w:marLeft w:val="0"/>
                                                          <w:marRight w:val="0"/>
                                                          <w:marTop w:val="0"/>
                                                          <w:marBottom w:val="0"/>
                                                          <w:divBdr>
                                                            <w:top w:val="none" w:sz="0" w:space="0" w:color="auto"/>
                                                            <w:left w:val="none" w:sz="0" w:space="0" w:color="auto"/>
                                                            <w:bottom w:val="none" w:sz="0" w:space="0" w:color="auto"/>
                                                            <w:right w:val="none" w:sz="0" w:space="0" w:color="auto"/>
                                                          </w:divBdr>
                                                          <w:divsChild>
                                                            <w:div w:id="1971397227">
                                                              <w:marLeft w:val="0"/>
                                                              <w:marRight w:val="0"/>
                                                              <w:marTop w:val="0"/>
                                                              <w:marBottom w:val="0"/>
                                                              <w:divBdr>
                                                                <w:top w:val="none" w:sz="0" w:space="0" w:color="auto"/>
                                                                <w:left w:val="none" w:sz="0" w:space="0" w:color="auto"/>
                                                                <w:bottom w:val="none" w:sz="0" w:space="0" w:color="auto"/>
                                                                <w:right w:val="none" w:sz="0" w:space="0" w:color="auto"/>
                                                              </w:divBdr>
                                                              <w:divsChild>
                                                                <w:div w:id="144207976">
                                                                  <w:marLeft w:val="0"/>
                                                                  <w:marRight w:val="0"/>
                                                                  <w:marTop w:val="0"/>
                                                                  <w:marBottom w:val="0"/>
                                                                  <w:divBdr>
                                                                    <w:top w:val="none" w:sz="0" w:space="0" w:color="auto"/>
                                                                    <w:left w:val="none" w:sz="0" w:space="0" w:color="auto"/>
                                                                    <w:bottom w:val="none" w:sz="0" w:space="0" w:color="auto"/>
                                                                    <w:right w:val="none" w:sz="0" w:space="0" w:color="auto"/>
                                                                  </w:divBdr>
                                                                  <w:divsChild>
                                                                    <w:div w:id="464201107">
                                                                      <w:marLeft w:val="0"/>
                                                                      <w:marRight w:val="0"/>
                                                                      <w:marTop w:val="0"/>
                                                                      <w:marBottom w:val="0"/>
                                                                      <w:divBdr>
                                                                        <w:top w:val="none" w:sz="0" w:space="0" w:color="auto"/>
                                                                        <w:left w:val="none" w:sz="0" w:space="0" w:color="auto"/>
                                                                        <w:bottom w:val="none" w:sz="0" w:space="0" w:color="auto"/>
                                                                        <w:right w:val="none" w:sz="0" w:space="0" w:color="auto"/>
                                                                      </w:divBdr>
                                                                      <w:divsChild>
                                                                        <w:div w:id="1027173901">
                                                                          <w:marLeft w:val="0"/>
                                                                          <w:marRight w:val="0"/>
                                                                          <w:marTop w:val="0"/>
                                                                          <w:marBottom w:val="0"/>
                                                                          <w:divBdr>
                                                                            <w:top w:val="none" w:sz="0" w:space="0" w:color="auto"/>
                                                                            <w:left w:val="none" w:sz="0" w:space="0" w:color="auto"/>
                                                                            <w:bottom w:val="none" w:sz="0" w:space="0" w:color="auto"/>
                                                                            <w:right w:val="none" w:sz="0" w:space="0" w:color="auto"/>
                                                                          </w:divBdr>
                                                                          <w:divsChild>
                                                                            <w:div w:id="109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840812">
      <w:bodyDiv w:val="1"/>
      <w:marLeft w:val="0"/>
      <w:marRight w:val="0"/>
      <w:marTop w:val="0"/>
      <w:marBottom w:val="0"/>
      <w:divBdr>
        <w:top w:val="none" w:sz="0" w:space="0" w:color="auto"/>
        <w:left w:val="none" w:sz="0" w:space="0" w:color="auto"/>
        <w:bottom w:val="none" w:sz="0" w:space="0" w:color="auto"/>
        <w:right w:val="none" w:sz="0" w:space="0" w:color="auto"/>
      </w:divBdr>
    </w:div>
    <w:div w:id="623804082">
      <w:bodyDiv w:val="1"/>
      <w:marLeft w:val="0"/>
      <w:marRight w:val="0"/>
      <w:marTop w:val="0"/>
      <w:marBottom w:val="0"/>
      <w:divBdr>
        <w:top w:val="none" w:sz="0" w:space="0" w:color="auto"/>
        <w:left w:val="none" w:sz="0" w:space="0" w:color="auto"/>
        <w:bottom w:val="none" w:sz="0" w:space="0" w:color="auto"/>
        <w:right w:val="none" w:sz="0" w:space="0" w:color="auto"/>
      </w:divBdr>
    </w:div>
    <w:div w:id="658776347">
      <w:bodyDiv w:val="1"/>
      <w:marLeft w:val="0"/>
      <w:marRight w:val="0"/>
      <w:marTop w:val="0"/>
      <w:marBottom w:val="0"/>
      <w:divBdr>
        <w:top w:val="none" w:sz="0" w:space="0" w:color="auto"/>
        <w:left w:val="none" w:sz="0" w:space="0" w:color="auto"/>
        <w:bottom w:val="none" w:sz="0" w:space="0" w:color="auto"/>
        <w:right w:val="none" w:sz="0" w:space="0" w:color="auto"/>
      </w:divBdr>
    </w:div>
    <w:div w:id="690574957">
      <w:bodyDiv w:val="1"/>
      <w:marLeft w:val="0"/>
      <w:marRight w:val="0"/>
      <w:marTop w:val="0"/>
      <w:marBottom w:val="0"/>
      <w:divBdr>
        <w:top w:val="none" w:sz="0" w:space="0" w:color="auto"/>
        <w:left w:val="none" w:sz="0" w:space="0" w:color="auto"/>
        <w:bottom w:val="none" w:sz="0" w:space="0" w:color="auto"/>
        <w:right w:val="none" w:sz="0" w:space="0" w:color="auto"/>
      </w:divBdr>
    </w:div>
    <w:div w:id="734160079">
      <w:bodyDiv w:val="1"/>
      <w:marLeft w:val="0"/>
      <w:marRight w:val="0"/>
      <w:marTop w:val="0"/>
      <w:marBottom w:val="0"/>
      <w:divBdr>
        <w:top w:val="none" w:sz="0" w:space="0" w:color="auto"/>
        <w:left w:val="none" w:sz="0" w:space="0" w:color="auto"/>
        <w:bottom w:val="none" w:sz="0" w:space="0" w:color="auto"/>
        <w:right w:val="none" w:sz="0" w:space="0" w:color="auto"/>
      </w:divBdr>
    </w:div>
    <w:div w:id="745609578">
      <w:bodyDiv w:val="1"/>
      <w:marLeft w:val="0"/>
      <w:marRight w:val="0"/>
      <w:marTop w:val="0"/>
      <w:marBottom w:val="0"/>
      <w:divBdr>
        <w:top w:val="none" w:sz="0" w:space="0" w:color="auto"/>
        <w:left w:val="none" w:sz="0" w:space="0" w:color="auto"/>
        <w:bottom w:val="none" w:sz="0" w:space="0" w:color="auto"/>
        <w:right w:val="none" w:sz="0" w:space="0" w:color="auto"/>
      </w:divBdr>
    </w:div>
    <w:div w:id="762188880">
      <w:bodyDiv w:val="1"/>
      <w:marLeft w:val="0"/>
      <w:marRight w:val="0"/>
      <w:marTop w:val="0"/>
      <w:marBottom w:val="0"/>
      <w:divBdr>
        <w:top w:val="none" w:sz="0" w:space="0" w:color="auto"/>
        <w:left w:val="none" w:sz="0" w:space="0" w:color="auto"/>
        <w:bottom w:val="none" w:sz="0" w:space="0" w:color="auto"/>
        <w:right w:val="none" w:sz="0" w:space="0" w:color="auto"/>
      </w:divBdr>
    </w:div>
    <w:div w:id="769550550">
      <w:bodyDiv w:val="1"/>
      <w:marLeft w:val="0"/>
      <w:marRight w:val="0"/>
      <w:marTop w:val="0"/>
      <w:marBottom w:val="0"/>
      <w:divBdr>
        <w:top w:val="none" w:sz="0" w:space="0" w:color="auto"/>
        <w:left w:val="none" w:sz="0" w:space="0" w:color="auto"/>
        <w:bottom w:val="none" w:sz="0" w:space="0" w:color="auto"/>
        <w:right w:val="none" w:sz="0" w:space="0" w:color="auto"/>
      </w:divBdr>
    </w:div>
    <w:div w:id="774715070">
      <w:bodyDiv w:val="1"/>
      <w:marLeft w:val="0"/>
      <w:marRight w:val="0"/>
      <w:marTop w:val="0"/>
      <w:marBottom w:val="0"/>
      <w:divBdr>
        <w:top w:val="none" w:sz="0" w:space="0" w:color="auto"/>
        <w:left w:val="none" w:sz="0" w:space="0" w:color="auto"/>
        <w:bottom w:val="none" w:sz="0" w:space="0" w:color="auto"/>
        <w:right w:val="none" w:sz="0" w:space="0" w:color="auto"/>
      </w:divBdr>
    </w:div>
    <w:div w:id="809598220">
      <w:bodyDiv w:val="1"/>
      <w:marLeft w:val="0"/>
      <w:marRight w:val="0"/>
      <w:marTop w:val="0"/>
      <w:marBottom w:val="0"/>
      <w:divBdr>
        <w:top w:val="none" w:sz="0" w:space="0" w:color="auto"/>
        <w:left w:val="none" w:sz="0" w:space="0" w:color="auto"/>
        <w:bottom w:val="none" w:sz="0" w:space="0" w:color="auto"/>
        <w:right w:val="none" w:sz="0" w:space="0" w:color="auto"/>
      </w:divBdr>
    </w:div>
    <w:div w:id="860901795">
      <w:bodyDiv w:val="1"/>
      <w:marLeft w:val="0"/>
      <w:marRight w:val="0"/>
      <w:marTop w:val="0"/>
      <w:marBottom w:val="0"/>
      <w:divBdr>
        <w:top w:val="none" w:sz="0" w:space="0" w:color="auto"/>
        <w:left w:val="none" w:sz="0" w:space="0" w:color="auto"/>
        <w:bottom w:val="none" w:sz="0" w:space="0" w:color="auto"/>
        <w:right w:val="none" w:sz="0" w:space="0" w:color="auto"/>
      </w:divBdr>
    </w:div>
    <w:div w:id="874849068">
      <w:bodyDiv w:val="1"/>
      <w:marLeft w:val="0"/>
      <w:marRight w:val="0"/>
      <w:marTop w:val="0"/>
      <w:marBottom w:val="0"/>
      <w:divBdr>
        <w:top w:val="none" w:sz="0" w:space="0" w:color="auto"/>
        <w:left w:val="none" w:sz="0" w:space="0" w:color="auto"/>
        <w:bottom w:val="none" w:sz="0" w:space="0" w:color="auto"/>
        <w:right w:val="none" w:sz="0" w:space="0" w:color="auto"/>
      </w:divBdr>
    </w:div>
    <w:div w:id="904338518">
      <w:bodyDiv w:val="1"/>
      <w:marLeft w:val="0"/>
      <w:marRight w:val="0"/>
      <w:marTop w:val="0"/>
      <w:marBottom w:val="0"/>
      <w:divBdr>
        <w:top w:val="none" w:sz="0" w:space="0" w:color="auto"/>
        <w:left w:val="none" w:sz="0" w:space="0" w:color="auto"/>
        <w:bottom w:val="none" w:sz="0" w:space="0" w:color="auto"/>
        <w:right w:val="none" w:sz="0" w:space="0" w:color="auto"/>
      </w:divBdr>
    </w:div>
    <w:div w:id="1037580448">
      <w:bodyDiv w:val="1"/>
      <w:marLeft w:val="0"/>
      <w:marRight w:val="0"/>
      <w:marTop w:val="0"/>
      <w:marBottom w:val="0"/>
      <w:divBdr>
        <w:top w:val="none" w:sz="0" w:space="0" w:color="auto"/>
        <w:left w:val="none" w:sz="0" w:space="0" w:color="auto"/>
        <w:bottom w:val="none" w:sz="0" w:space="0" w:color="auto"/>
        <w:right w:val="none" w:sz="0" w:space="0" w:color="auto"/>
      </w:divBdr>
    </w:div>
    <w:div w:id="1061251072">
      <w:bodyDiv w:val="1"/>
      <w:marLeft w:val="0"/>
      <w:marRight w:val="0"/>
      <w:marTop w:val="0"/>
      <w:marBottom w:val="0"/>
      <w:divBdr>
        <w:top w:val="none" w:sz="0" w:space="0" w:color="auto"/>
        <w:left w:val="none" w:sz="0" w:space="0" w:color="auto"/>
        <w:bottom w:val="none" w:sz="0" w:space="0" w:color="auto"/>
        <w:right w:val="none" w:sz="0" w:space="0" w:color="auto"/>
      </w:divBdr>
    </w:div>
    <w:div w:id="1066686664">
      <w:bodyDiv w:val="1"/>
      <w:marLeft w:val="0"/>
      <w:marRight w:val="0"/>
      <w:marTop w:val="0"/>
      <w:marBottom w:val="0"/>
      <w:divBdr>
        <w:top w:val="none" w:sz="0" w:space="0" w:color="auto"/>
        <w:left w:val="none" w:sz="0" w:space="0" w:color="auto"/>
        <w:bottom w:val="none" w:sz="0" w:space="0" w:color="auto"/>
        <w:right w:val="none" w:sz="0" w:space="0" w:color="auto"/>
      </w:divBdr>
    </w:div>
    <w:div w:id="1201088609">
      <w:bodyDiv w:val="1"/>
      <w:marLeft w:val="0"/>
      <w:marRight w:val="0"/>
      <w:marTop w:val="0"/>
      <w:marBottom w:val="0"/>
      <w:divBdr>
        <w:top w:val="none" w:sz="0" w:space="0" w:color="auto"/>
        <w:left w:val="none" w:sz="0" w:space="0" w:color="auto"/>
        <w:bottom w:val="none" w:sz="0" w:space="0" w:color="auto"/>
        <w:right w:val="none" w:sz="0" w:space="0" w:color="auto"/>
      </w:divBdr>
    </w:div>
    <w:div w:id="1432359485">
      <w:bodyDiv w:val="1"/>
      <w:marLeft w:val="0"/>
      <w:marRight w:val="0"/>
      <w:marTop w:val="0"/>
      <w:marBottom w:val="0"/>
      <w:divBdr>
        <w:top w:val="none" w:sz="0" w:space="0" w:color="auto"/>
        <w:left w:val="none" w:sz="0" w:space="0" w:color="auto"/>
        <w:bottom w:val="none" w:sz="0" w:space="0" w:color="auto"/>
        <w:right w:val="none" w:sz="0" w:space="0" w:color="auto"/>
      </w:divBdr>
    </w:div>
    <w:div w:id="1542018177">
      <w:bodyDiv w:val="1"/>
      <w:marLeft w:val="0"/>
      <w:marRight w:val="0"/>
      <w:marTop w:val="0"/>
      <w:marBottom w:val="0"/>
      <w:divBdr>
        <w:top w:val="none" w:sz="0" w:space="0" w:color="auto"/>
        <w:left w:val="none" w:sz="0" w:space="0" w:color="auto"/>
        <w:bottom w:val="none" w:sz="0" w:space="0" w:color="auto"/>
        <w:right w:val="none" w:sz="0" w:space="0" w:color="auto"/>
      </w:divBdr>
    </w:div>
    <w:div w:id="1631396028">
      <w:bodyDiv w:val="1"/>
      <w:marLeft w:val="0"/>
      <w:marRight w:val="0"/>
      <w:marTop w:val="0"/>
      <w:marBottom w:val="0"/>
      <w:divBdr>
        <w:top w:val="none" w:sz="0" w:space="0" w:color="auto"/>
        <w:left w:val="none" w:sz="0" w:space="0" w:color="auto"/>
        <w:bottom w:val="none" w:sz="0" w:space="0" w:color="auto"/>
        <w:right w:val="none" w:sz="0" w:space="0" w:color="auto"/>
      </w:divBdr>
    </w:div>
    <w:div w:id="1804077047">
      <w:bodyDiv w:val="1"/>
      <w:marLeft w:val="0"/>
      <w:marRight w:val="0"/>
      <w:marTop w:val="0"/>
      <w:marBottom w:val="0"/>
      <w:divBdr>
        <w:top w:val="none" w:sz="0" w:space="0" w:color="auto"/>
        <w:left w:val="none" w:sz="0" w:space="0" w:color="auto"/>
        <w:bottom w:val="none" w:sz="0" w:space="0" w:color="auto"/>
        <w:right w:val="none" w:sz="0" w:space="0" w:color="auto"/>
      </w:divBdr>
    </w:div>
    <w:div w:id="1812356749">
      <w:bodyDiv w:val="1"/>
      <w:marLeft w:val="0"/>
      <w:marRight w:val="0"/>
      <w:marTop w:val="0"/>
      <w:marBottom w:val="0"/>
      <w:divBdr>
        <w:top w:val="none" w:sz="0" w:space="0" w:color="auto"/>
        <w:left w:val="none" w:sz="0" w:space="0" w:color="auto"/>
        <w:bottom w:val="none" w:sz="0" w:space="0" w:color="auto"/>
        <w:right w:val="none" w:sz="0" w:space="0" w:color="auto"/>
      </w:divBdr>
    </w:div>
    <w:div w:id="1816873813">
      <w:bodyDiv w:val="1"/>
      <w:marLeft w:val="0"/>
      <w:marRight w:val="0"/>
      <w:marTop w:val="0"/>
      <w:marBottom w:val="0"/>
      <w:divBdr>
        <w:top w:val="none" w:sz="0" w:space="0" w:color="auto"/>
        <w:left w:val="none" w:sz="0" w:space="0" w:color="auto"/>
        <w:bottom w:val="none" w:sz="0" w:space="0" w:color="auto"/>
        <w:right w:val="none" w:sz="0" w:space="0" w:color="auto"/>
      </w:divBdr>
    </w:div>
    <w:div w:id="1826971398">
      <w:bodyDiv w:val="1"/>
      <w:marLeft w:val="0"/>
      <w:marRight w:val="0"/>
      <w:marTop w:val="0"/>
      <w:marBottom w:val="0"/>
      <w:divBdr>
        <w:top w:val="none" w:sz="0" w:space="0" w:color="auto"/>
        <w:left w:val="none" w:sz="0" w:space="0" w:color="auto"/>
        <w:bottom w:val="none" w:sz="0" w:space="0" w:color="auto"/>
        <w:right w:val="none" w:sz="0" w:space="0" w:color="auto"/>
      </w:divBdr>
    </w:div>
    <w:div w:id="1866794233">
      <w:bodyDiv w:val="1"/>
      <w:marLeft w:val="0"/>
      <w:marRight w:val="0"/>
      <w:marTop w:val="0"/>
      <w:marBottom w:val="0"/>
      <w:divBdr>
        <w:top w:val="none" w:sz="0" w:space="0" w:color="auto"/>
        <w:left w:val="none" w:sz="0" w:space="0" w:color="auto"/>
        <w:bottom w:val="none" w:sz="0" w:space="0" w:color="auto"/>
        <w:right w:val="none" w:sz="0" w:space="0" w:color="auto"/>
      </w:divBdr>
    </w:div>
    <w:div w:id="1901669323">
      <w:bodyDiv w:val="1"/>
      <w:marLeft w:val="0"/>
      <w:marRight w:val="0"/>
      <w:marTop w:val="0"/>
      <w:marBottom w:val="0"/>
      <w:divBdr>
        <w:top w:val="none" w:sz="0" w:space="0" w:color="auto"/>
        <w:left w:val="none" w:sz="0" w:space="0" w:color="auto"/>
        <w:bottom w:val="none" w:sz="0" w:space="0" w:color="auto"/>
        <w:right w:val="none" w:sz="0" w:space="0" w:color="auto"/>
      </w:divBdr>
    </w:div>
    <w:div w:id="1907492927">
      <w:bodyDiv w:val="1"/>
      <w:marLeft w:val="0"/>
      <w:marRight w:val="0"/>
      <w:marTop w:val="0"/>
      <w:marBottom w:val="0"/>
      <w:divBdr>
        <w:top w:val="none" w:sz="0" w:space="0" w:color="auto"/>
        <w:left w:val="none" w:sz="0" w:space="0" w:color="auto"/>
        <w:bottom w:val="none" w:sz="0" w:space="0" w:color="auto"/>
        <w:right w:val="none" w:sz="0" w:space="0" w:color="auto"/>
      </w:divBdr>
    </w:div>
    <w:div w:id="1910261463">
      <w:bodyDiv w:val="1"/>
      <w:marLeft w:val="0"/>
      <w:marRight w:val="0"/>
      <w:marTop w:val="0"/>
      <w:marBottom w:val="0"/>
      <w:divBdr>
        <w:top w:val="none" w:sz="0" w:space="0" w:color="auto"/>
        <w:left w:val="none" w:sz="0" w:space="0" w:color="auto"/>
        <w:bottom w:val="none" w:sz="0" w:space="0" w:color="auto"/>
        <w:right w:val="none" w:sz="0" w:space="0" w:color="auto"/>
      </w:divBdr>
    </w:div>
    <w:div w:id="2006277585">
      <w:bodyDiv w:val="1"/>
      <w:marLeft w:val="0"/>
      <w:marRight w:val="0"/>
      <w:marTop w:val="0"/>
      <w:marBottom w:val="0"/>
      <w:divBdr>
        <w:top w:val="none" w:sz="0" w:space="0" w:color="auto"/>
        <w:left w:val="none" w:sz="0" w:space="0" w:color="auto"/>
        <w:bottom w:val="none" w:sz="0" w:space="0" w:color="auto"/>
        <w:right w:val="none" w:sz="0" w:space="0" w:color="auto"/>
      </w:divBdr>
    </w:div>
    <w:div w:id="2018845391">
      <w:bodyDiv w:val="1"/>
      <w:marLeft w:val="0"/>
      <w:marRight w:val="0"/>
      <w:marTop w:val="0"/>
      <w:marBottom w:val="0"/>
      <w:divBdr>
        <w:top w:val="none" w:sz="0" w:space="0" w:color="auto"/>
        <w:left w:val="none" w:sz="0" w:space="0" w:color="auto"/>
        <w:bottom w:val="none" w:sz="0" w:space="0" w:color="auto"/>
        <w:right w:val="none" w:sz="0" w:space="0" w:color="auto"/>
      </w:divBdr>
    </w:div>
    <w:div w:id="2049986591">
      <w:bodyDiv w:val="1"/>
      <w:marLeft w:val="0"/>
      <w:marRight w:val="0"/>
      <w:marTop w:val="0"/>
      <w:marBottom w:val="0"/>
      <w:divBdr>
        <w:top w:val="none" w:sz="0" w:space="0" w:color="auto"/>
        <w:left w:val="none" w:sz="0" w:space="0" w:color="auto"/>
        <w:bottom w:val="none" w:sz="0" w:space="0" w:color="auto"/>
        <w:right w:val="none" w:sz="0" w:space="0" w:color="auto"/>
      </w:divBdr>
    </w:div>
    <w:div w:id="2081558484">
      <w:bodyDiv w:val="1"/>
      <w:marLeft w:val="0"/>
      <w:marRight w:val="0"/>
      <w:marTop w:val="0"/>
      <w:marBottom w:val="0"/>
      <w:divBdr>
        <w:top w:val="none" w:sz="0" w:space="0" w:color="auto"/>
        <w:left w:val="none" w:sz="0" w:space="0" w:color="auto"/>
        <w:bottom w:val="none" w:sz="0" w:space="0" w:color="auto"/>
        <w:right w:val="none" w:sz="0" w:space="0" w:color="auto"/>
      </w:divBdr>
    </w:div>
    <w:div w:id="2103185327">
      <w:bodyDiv w:val="1"/>
      <w:marLeft w:val="0"/>
      <w:marRight w:val="0"/>
      <w:marTop w:val="0"/>
      <w:marBottom w:val="0"/>
      <w:divBdr>
        <w:top w:val="none" w:sz="0" w:space="0" w:color="auto"/>
        <w:left w:val="none" w:sz="0" w:space="0" w:color="auto"/>
        <w:bottom w:val="none" w:sz="0" w:space="0" w:color="auto"/>
        <w:right w:val="none" w:sz="0" w:space="0" w:color="auto"/>
      </w:divBdr>
    </w:div>
    <w:div w:id="2108038588">
      <w:bodyDiv w:val="1"/>
      <w:marLeft w:val="0"/>
      <w:marRight w:val="0"/>
      <w:marTop w:val="0"/>
      <w:marBottom w:val="0"/>
      <w:divBdr>
        <w:top w:val="none" w:sz="0" w:space="0" w:color="auto"/>
        <w:left w:val="none" w:sz="0" w:space="0" w:color="auto"/>
        <w:bottom w:val="none" w:sz="0" w:space="0" w:color="auto"/>
        <w:right w:val="none" w:sz="0" w:space="0" w:color="auto"/>
      </w:divBdr>
    </w:div>
    <w:div w:id="2126920493">
      <w:bodyDiv w:val="1"/>
      <w:marLeft w:val="0"/>
      <w:marRight w:val="0"/>
      <w:marTop w:val="0"/>
      <w:marBottom w:val="0"/>
      <w:divBdr>
        <w:top w:val="none" w:sz="0" w:space="0" w:color="auto"/>
        <w:left w:val="none" w:sz="0" w:space="0" w:color="auto"/>
        <w:bottom w:val="none" w:sz="0" w:space="0" w:color="auto"/>
        <w:right w:val="none" w:sz="0" w:space="0" w:color="auto"/>
      </w:divBdr>
    </w:div>
    <w:div w:id="2128232396">
      <w:bodyDiv w:val="1"/>
      <w:marLeft w:val="0"/>
      <w:marRight w:val="0"/>
      <w:marTop w:val="0"/>
      <w:marBottom w:val="0"/>
      <w:divBdr>
        <w:top w:val="none" w:sz="0" w:space="0" w:color="auto"/>
        <w:left w:val="none" w:sz="0" w:space="0" w:color="auto"/>
        <w:bottom w:val="none" w:sz="0" w:space="0" w:color="auto"/>
        <w:right w:val="none" w:sz="0" w:space="0" w:color="auto"/>
      </w:divBdr>
    </w:div>
    <w:div w:id="2147355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400FE-216A-4203-B5A3-EDB5FA33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16</Pages>
  <Words>1076</Words>
  <Characters>6138</Characters>
  <Application>Microsoft Office Word</Application>
  <DocSecurity>0</DocSecurity>
  <PresentationFormat/>
  <Lines>51</Lines>
  <Paragraphs>14</Paragraphs>
  <Slides>0</Slides>
  <Notes>0</Notes>
  <HiddenSlides>0</HiddenSlides>
  <MMClips>0</MMClips>
  <ScaleCrop>false</ScaleCrop>
  <Company>科大恒星</Company>
  <LinksUpToDate>false</LinksUpToDate>
  <CharactersWithSpaces>7200</CharactersWithSpaces>
  <SharedDoc>false</SharedDoc>
  <HLinks>
    <vt:vector size="180" baseType="variant">
      <vt:variant>
        <vt:i4>1638452</vt:i4>
      </vt:variant>
      <vt:variant>
        <vt:i4>176</vt:i4>
      </vt:variant>
      <vt:variant>
        <vt:i4>0</vt:i4>
      </vt:variant>
      <vt:variant>
        <vt:i4>5</vt:i4>
      </vt:variant>
      <vt:variant>
        <vt:lpwstr/>
      </vt:variant>
      <vt:variant>
        <vt:lpwstr>_Toc479319832</vt:lpwstr>
      </vt:variant>
      <vt:variant>
        <vt:i4>1638452</vt:i4>
      </vt:variant>
      <vt:variant>
        <vt:i4>170</vt:i4>
      </vt:variant>
      <vt:variant>
        <vt:i4>0</vt:i4>
      </vt:variant>
      <vt:variant>
        <vt:i4>5</vt:i4>
      </vt:variant>
      <vt:variant>
        <vt:lpwstr/>
      </vt:variant>
      <vt:variant>
        <vt:lpwstr>_Toc479319831</vt:lpwstr>
      </vt:variant>
      <vt:variant>
        <vt:i4>1638452</vt:i4>
      </vt:variant>
      <vt:variant>
        <vt:i4>164</vt:i4>
      </vt:variant>
      <vt:variant>
        <vt:i4>0</vt:i4>
      </vt:variant>
      <vt:variant>
        <vt:i4>5</vt:i4>
      </vt:variant>
      <vt:variant>
        <vt:lpwstr/>
      </vt:variant>
      <vt:variant>
        <vt:lpwstr>_Toc479319830</vt:lpwstr>
      </vt:variant>
      <vt:variant>
        <vt:i4>1572916</vt:i4>
      </vt:variant>
      <vt:variant>
        <vt:i4>158</vt:i4>
      </vt:variant>
      <vt:variant>
        <vt:i4>0</vt:i4>
      </vt:variant>
      <vt:variant>
        <vt:i4>5</vt:i4>
      </vt:variant>
      <vt:variant>
        <vt:lpwstr/>
      </vt:variant>
      <vt:variant>
        <vt:lpwstr>_Toc479319829</vt:lpwstr>
      </vt:variant>
      <vt:variant>
        <vt:i4>1572916</vt:i4>
      </vt:variant>
      <vt:variant>
        <vt:i4>152</vt:i4>
      </vt:variant>
      <vt:variant>
        <vt:i4>0</vt:i4>
      </vt:variant>
      <vt:variant>
        <vt:i4>5</vt:i4>
      </vt:variant>
      <vt:variant>
        <vt:lpwstr/>
      </vt:variant>
      <vt:variant>
        <vt:lpwstr>_Toc479319828</vt:lpwstr>
      </vt:variant>
      <vt:variant>
        <vt:i4>1572916</vt:i4>
      </vt:variant>
      <vt:variant>
        <vt:i4>146</vt:i4>
      </vt:variant>
      <vt:variant>
        <vt:i4>0</vt:i4>
      </vt:variant>
      <vt:variant>
        <vt:i4>5</vt:i4>
      </vt:variant>
      <vt:variant>
        <vt:lpwstr/>
      </vt:variant>
      <vt:variant>
        <vt:lpwstr>_Toc479319827</vt:lpwstr>
      </vt:variant>
      <vt:variant>
        <vt:i4>1572916</vt:i4>
      </vt:variant>
      <vt:variant>
        <vt:i4>140</vt:i4>
      </vt:variant>
      <vt:variant>
        <vt:i4>0</vt:i4>
      </vt:variant>
      <vt:variant>
        <vt:i4>5</vt:i4>
      </vt:variant>
      <vt:variant>
        <vt:lpwstr/>
      </vt:variant>
      <vt:variant>
        <vt:lpwstr>_Toc479319826</vt:lpwstr>
      </vt:variant>
      <vt:variant>
        <vt:i4>1572916</vt:i4>
      </vt:variant>
      <vt:variant>
        <vt:i4>134</vt:i4>
      </vt:variant>
      <vt:variant>
        <vt:i4>0</vt:i4>
      </vt:variant>
      <vt:variant>
        <vt:i4>5</vt:i4>
      </vt:variant>
      <vt:variant>
        <vt:lpwstr/>
      </vt:variant>
      <vt:variant>
        <vt:lpwstr>_Toc479319825</vt:lpwstr>
      </vt:variant>
      <vt:variant>
        <vt:i4>1572916</vt:i4>
      </vt:variant>
      <vt:variant>
        <vt:i4>128</vt:i4>
      </vt:variant>
      <vt:variant>
        <vt:i4>0</vt:i4>
      </vt:variant>
      <vt:variant>
        <vt:i4>5</vt:i4>
      </vt:variant>
      <vt:variant>
        <vt:lpwstr/>
      </vt:variant>
      <vt:variant>
        <vt:lpwstr>_Toc479319824</vt:lpwstr>
      </vt:variant>
      <vt:variant>
        <vt:i4>1572916</vt:i4>
      </vt:variant>
      <vt:variant>
        <vt:i4>122</vt:i4>
      </vt:variant>
      <vt:variant>
        <vt:i4>0</vt:i4>
      </vt:variant>
      <vt:variant>
        <vt:i4>5</vt:i4>
      </vt:variant>
      <vt:variant>
        <vt:lpwstr/>
      </vt:variant>
      <vt:variant>
        <vt:lpwstr>_Toc479319823</vt:lpwstr>
      </vt:variant>
      <vt:variant>
        <vt:i4>1572916</vt:i4>
      </vt:variant>
      <vt:variant>
        <vt:i4>116</vt:i4>
      </vt:variant>
      <vt:variant>
        <vt:i4>0</vt:i4>
      </vt:variant>
      <vt:variant>
        <vt:i4>5</vt:i4>
      </vt:variant>
      <vt:variant>
        <vt:lpwstr/>
      </vt:variant>
      <vt:variant>
        <vt:lpwstr>_Toc479319822</vt:lpwstr>
      </vt:variant>
      <vt:variant>
        <vt:i4>1572916</vt:i4>
      </vt:variant>
      <vt:variant>
        <vt:i4>110</vt:i4>
      </vt:variant>
      <vt:variant>
        <vt:i4>0</vt:i4>
      </vt:variant>
      <vt:variant>
        <vt:i4>5</vt:i4>
      </vt:variant>
      <vt:variant>
        <vt:lpwstr/>
      </vt:variant>
      <vt:variant>
        <vt:lpwstr>_Toc479319821</vt:lpwstr>
      </vt:variant>
      <vt:variant>
        <vt:i4>1572916</vt:i4>
      </vt:variant>
      <vt:variant>
        <vt:i4>104</vt:i4>
      </vt:variant>
      <vt:variant>
        <vt:i4>0</vt:i4>
      </vt:variant>
      <vt:variant>
        <vt:i4>5</vt:i4>
      </vt:variant>
      <vt:variant>
        <vt:lpwstr/>
      </vt:variant>
      <vt:variant>
        <vt:lpwstr>_Toc479319820</vt:lpwstr>
      </vt:variant>
      <vt:variant>
        <vt:i4>1769524</vt:i4>
      </vt:variant>
      <vt:variant>
        <vt:i4>98</vt:i4>
      </vt:variant>
      <vt:variant>
        <vt:i4>0</vt:i4>
      </vt:variant>
      <vt:variant>
        <vt:i4>5</vt:i4>
      </vt:variant>
      <vt:variant>
        <vt:lpwstr/>
      </vt:variant>
      <vt:variant>
        <vt:lpwstr>_Toc479319819</vt:lpwstr>
      </vt:variant>
      <vt:variant>
        <vt:i4>1769524</vt:i4>
      </vt:variant>
      <vt:variant>
        <vt:i4>92</vt:i4>
      </vt:variant>
      <vt:variant>
        <vt:i4>0</vt:i4>
      </vt:variant>
      <vt:variant>
        <vt:i4>5</vt:i4>
      </vt:variant>
      <vt:variant>
        <vt:lpwstr/>
      </vt:variant>
      <vt:variant>
        <vt:lpwstr>_Toc479319818</vt:lpwstr>
      </vt:variant>
      <vt:variant>
        <vt:i4>1769524</vt:i4>
      </vt:variant>
      <vt:variant>
        <vt:i4>86</vt:i4>
      </vt:variant>
      <vt:variant>
        <vt:i4>0</vt:i4>
      </vt:variant>
      <vt:variant>
        <vt:i4>5</vt:i4>
      </vt:variant>
      <vt:variant>
        <vt:lpwstr/>
      </vt:variant>
      <vt:variant>
        <vt:lpwstr>_Toc479319817</vt:lpwstr>
      </vt:variant>
      <vt:variant>
        <vt:i4>1769524</vt:i4>
      </vt:variant>
      <vt:variant>
        <vt:i4>80</vt:i4>
      </vt:variant>
      <vt:variant>
        <vt:i4>0</vt:i4>
      </vt:variant>
      <vt:variant>
        <vt:i4>5</vt:i4>
      </vt:variant>
      <vt:variant>
        <vt:lpwstr/>
      </vt:variant>
      <vt:variant>
        <vt:lpwstr>_Toc479319816</vt:lpwstr>
      </vt:variant>
      <vt:variant>
        <vt:i4>1769524</vt:i4>
      </vt:variant>
      <vt:variant>
        <vt:i4>74</vt:i4>
      </vt:variant>
      <vt:variant>
        <vt:i4>0</vt:i4>
      </vt:variant>
      <vt:variant>
        <vt:i4>5</vt:i4>
      </vt:variant>
      <vt:variant>
        <vt:lpwstr/>
      </vt:variant>
      <vt:variant>
        <vt:lpwstr>_Toc479319815</vt:lpwstr>
      </vt:variant>
      <vt:variant>
        <vt:i4>1769524</vt:i4>
      </vt:variant>
      <vt:variant>
        <vt:i4>68</vt:i4>
      </vt:variant>
      <vt:variant>
        <vt:i4>0</vt:i4>
      </vt:variant>
      <vt:variant>
        <vt:i4>5</vt:i4>
      </vt:variant>
      <vt:variant>
        <vt:lpwstr/>
      </vt:variant>
      <vt:variant>
        <vt:lpwstr>_Toc479319814</vt:lpwstr>
      </vt:variant>
      <vt:variant>
        <vt:i4>1769524</vt:i4>
      </vt:variant>
      <vt:variant>
        <vt:i4>62</vt:i4>
      </vt:variant>
      <vt:variant>
        <vt:i4>0</vt:i4>
      </vt:variant>
      <vt:variant>
        <vt:i4>5</vt:i4>
      </vt:variant>
      <vt:variant>
        <vt:lpwstr/>
      </vt:variant>
      <vt:variant>
        <vt:lpwstr>_Toc479319813</vt:lpwstr>
      </vt:variant>
      <vt:variant>
        <vt:i4>1769524</vt:i4>
      </vt:variant>
      <vt:variant>
        <vt:i4>56</vt:i4>
      </vt:variant>
      <vt:variant>
        <vt:i4>0</vt:i4>
      </vt:variant>
      <vt:variant>
        <vt:i4>5</vt:i4>
      </vt:variant>
      <vt:variant>
        <vt:lpwstr/>
      </vt:variant>
      <vt:variant>
        <vt:lpwstr>_Toc479319812</vt:lpwstr>
      </vt:variant>
      <vt:variant>
        <vt:i4>1769524</vt:i4>
      </vt:variant>
      <vt:variant>
        <vt:i4>50</vt:i4>
      </vt:variant>
      <vt:variant>
        <vt:i4>0</vt:i4>
      </vt:variant>
      <vt:variant>
        <vt:i4>5</vt:i4>
      </vt:variant>
      <vt:variant>
        <vt:lpwstr/>
      </vt:variant>
      <vt:variant>
        <vt:lpwstr>_Toc479319811</vt:lpwstr>
      </vt:variant>
      <vt:variant>
        <vt:i4>1769524</vt:i4>
      </vt:variant>
      <vt:variant>
        <vt:i4>44</vt:i4>
      </vt:variant>
      <vt:variant>
        <vt:i4>0</vt:i4>
      </vt:variant>
      <vt:variant>
        <vt:i4>5</vt:i4>
      </vt:variant>
      <vt:variant>
        <vt:lpwstr/>
      </vt:variant>
      <vt:variant>
        <vt:lpwstr>_Toc479319810</vt:lpwstr>
      </vt:variant>
      <vt:variant>
        <vt:i4>1703988</vt:i4>
      </vt:variant>
      <vt:variant>
        <vt:i4>38</vt:i4>
      </vt:variant>
      <vt:variant>
        <vt:i4>0</vt:i4>
      </vt:variant>
      <vt:variant>
        <vt:i4>5</vt:i4>
      </vt:variant>
      <vt:variant>
        <vt:lpwstr/>
      </vt:variant>
      <vt:variant>
        <vt:lpwstr>_Toc479319809</vt:lpwstr>
      </vt:variant>
      <vt:variant>
        <vt:i4>1703988</vt:i4>
      </vt:variant>
      <vt:variant>
        <vt:i4>32</vt:i4>
      </vt:variant>
      <vt:variant>
        <vt:i4>0</vt:i4>
      </vt:variant>
      <vt:variant>
        <vt:i4>5</vt:i4>
      </vt:variant>
      <vt:variant>
        <vt:lpwstr/>
      </vt:variant>
      <vt:variant>
        <vt:lpwstr>_Toc479319808</vt:lpwstr>
      </vt:variant>
      <vt:variant>
        <vt:i4>1703988</vt:i4>
      </vt:variant>
      <vt:variant>
        <vt:i4>26</vt:i4>
      </vt:variant>
      <vt:variant>
        <vt:i4>0</vt:i4>
      </vt:variant>
      <vt:variant>
        <vt:i4>5</vt:i4>
      </vt:variant>
      <vt:variant>
        <vt:lpwstr/>
      </vt:variant>
      <vt:variant>
        <vt:lpwstr>_Toc479319807</vt:lpwstr>
      </vt:variant>
      <vt:variant>
        <vt:i4>1703988</vt:i4>
      </vt:variant>
      <vt:variant>
        <vt:i4>20</vt:i4>
      </vt:variant>
      <vt:variant>
        <vt:i4>0</vt:i4>
      </vt:variant>
      <vt:variant>
        <vt:i4>5</vt:i4>
      </vt:variant>
      <vt:variant>
        <vt:lpwstr/>
      </vt:variant>
      <vt:variant>
        <vt:lpwstr>_Toc479319806</vt:lpwstr>
      </vt:variant>
      <vt:variant>
        <vt:i4>1703988</vt:i4>
      </vt:variant>
      <vt:variant>
        <vt:i4>14</vt:i4>
      </vt:variant>
      <vt:variant>
        <vt:i4>0</vt:i4>
      </vt:variant>
      <vt:variant>
        <vt:i4>5</vt:i4>
      </vt:variant>
      <vt:variant>
        <vt:lpwstr/>
      </vt:variant>
      <vt:variant>
        <vt:lpwstr>_Toc479319805</vt:lpwstr>
      </vt:variant>
      <vt:variant>
        <vt:i4>1703988</vt:i4>
      </vt:variant>
      <vt:variant>
        <vt:i4>8</vt:i4>
      </vt:variant>
      <vt:variant>
        <vt:i4>0</vt:i4>
      </vt:variant>
      <vt:variant>
        <vt:i4>5</vt:i4>
      </vt:variant>
      <vt:variant>
        <vt:lpwstr/>
      </vt:variant>
      <vt:variant>
        <vt:lpwstr>_Toc479319804</vt:lpwstr>
      </vt:variant>
      <vt:variant>
        <vt:i4>1703988</vt:i4>
      </vt:variant>
      <vt:variant>
        <vt:i4>2</vt:i4>
      </vt:variant>
      <vt:variant>
        <vt:i4>0</vt:i4>
      </vt:variant>
      <vt:variant>
        <vt:i4>5</vt:i4>
      </vt:variant>
      <vt:variant>
        <vt:lpwstr/>
      </vt:variant>
      <vt:variant>
        <vt:lpwstr>_Toc479319803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Fy</cp:lastModifiedBy>
  <cp:revision>265</cp:revision>
  <dcterms:created xsi:type="dcterms:W3CDTF">2017-09-20T09:37:00Z</dcterms:created>
  <dcterms:modified xsi:type="dcterms:W3CDTF">2017-10-21T10:04:00Z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